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90CA" w14:textId="3FADE792" w:rsidR="006F46F4" w:rsidRDefault="006F46F4">
      <w:pPr>
        <w:pStyle w:val="LabHeader"/>
        <w:ind w:left="2160" w:hanging="2160"/>
        <w:rPr>
          <w:caps/>
          <w:smallCaps w:val="0"/>
        </w:rPr>
      </w:pPr>
      <w:bookmarkStart w:id="0" w:name="_Toc460502287"/>
      <w:bookmarkStart w:id="1" w:name="_Toc491775365"/>
      <w:r>
        <w:rPr>
          <w:caps/>
          <w:smallCaps w:val="0"/>
        </w:rPr>
        <w:t xml:space="preserve">PHYS </w:t>
      </w:r>
      <w:r w:rsidR="00F76332">
        <w:rPr>
          <w:caps/>
          <w:smallCaps w:val="0"/>
        </w:rPr>
        <w:t>103 LAB</w:t>
      </w:r>
      <w:r w:rsidR="00A37A7E">
        <w:rPr>
          <w:caps/>
          <w:smallCaps w:val="0"/>
        </w:rPr>
        <w:t xml:space="preserve"> 1 PERCEPTIONS, </w:t>
      </w:r>
      <w:r>
        <w:rPr>
          <w:caps/>
          <w:smallCaps w:val="0"/>
        </w:rPr>
        <w:t>Estimate</w:t>
      </w:r>
      <w:r w:rsidR="00BC563A">
        <w:rPr>
          <w:caps/>
          <w:smallCaps w:val="0"/>
        </w:rPr>
        <w:t>s</w:t>
      </w:r>
      <w:r w:rsidR="00A37A7E">
        <w:rPr>
          <w:caps/>
          <w:smallCaps w:val="0"/>
        </w:rPr>
        <w:t>,</w:t>
      </w:r>
      <w:r w:rsidR="00BC563A">
        <w:rPr>
          <w:caps/>
          <w:smallCaps w:val="0"/>
        </w:rPr>
        <w:t xml:space="preserve"> Measurements</w:t>
      </w:r>
      <w:bookmarkEnd w:id="0"/>
      <w:bookmarkEnd w:id="1"/>
      <w:r w:rsidR="00A37A7E">
        <w:rPr>
          <w:caps/>
          <w:smallCaps w:val="0"/>
        </w:rPr>
        <w:t>, UNITS,</w:t>
      </w:r>
      <w:r w:rsidR="00A37A7E" w:rsidRPr="00A37A7E">
        <w:rPr>
          <w:caps/>
          <w:smallCaps w:val="0"/>
        </w:rPr>
        <w:t xml:space="preserve"> </w:t>
      </w:r>
      <w:r w:rsidR="00A37A7E">
        <w:rPr>
          <w:caps/>
          <w:smallCaps w:val="0"/>
        </w:rPr>
        <w:t>And A BIT OF TRIG</w:t>
      </w:r>
      <w:r w:rsidR="00EF0C5A">
        <w:rPr>
          <w:caps/>
          <w:smallCaps w:val="0"/>
        </w:rPr>
        <w:t>.</w:t>
      </w:r>
    </w:p>
    <w:p w14:paraId="67695478" w14:textId="77777777" w:rsidR="006F46F4" w:rsidRDefault="006F46F4">
      <w:pPr>
        <w:tabs>
          <w:tab w:val="left" w:pos="1710"/>
        </w:tabs>
        <w:rPr>
          <w:b/>
          <w:lang w:val="en-US"/>
        </w:rPr>
      </w:pPr>
    </w:p>
    <w:p w14:paraId="4EDA7D8C" w14:textId="77777777" w:rsidR="00550333" w:rsidRDefault="00550333" w:rsidP="00550333">
      <w:pPr>
        <w:pStyle w:val="NoSpacing"/>
        <w:jc w:val="right"/>
        <w:rPr>
          <w:b/>
        </w:rPr>
      </w:pPr>
    </w:p>
    <w:p w14:paraId="2F0F4AAA" w14:textId="77777777" w:rsidR="00550333" w:rsidRDefault="00550333" w:rsidP="00550333">
      <w:pPr>
        <w:pStyle w:val="NoSpacing"/>
        <w:jc w:val="right"/>
        <w:rPr>
          <w:b/>
        </w:rPr>
      </w:pPr>
    </w:p>
    <w:p w14:paraId="78B01753" w14:textId="23F6DB09" w:rsidR="00550333" w:rsidRPr="00C63BD2" w:rsidRDefault="00550333" w:rsidP="00550333">
      <w:pPr>
        <w:pStyle w:val="NoSpacing"/>
        <w:jc w:val="right"/>
        <w:rPr>
          <w:sz w:val="32"/>
          <w:szCs w:val="32"/>
        </w:rPr>
      </w:pPr>
      <w:r>
        <w:rPr>
          <w:b/>
          <w:noProof/>
        </w:rPr>
        <mc:AlternateContent>
          <mc:Choice Requires="wps">
            <w:drawing>
              <wp:anchor distT="0" distB="0" distL="114300" distR="114300" simplePos="0" relativeHeight="251723776" behindDoc="0" locked="0" layoutInCell="1" allowOverlap="1" wp14:anchorId="6A790651" wp14:editId="3FF453F4">
                <wp:simplePos x="0" y="0"/>
                <wp:positionH relativeFrom="column">
                  <wp:posOffset>3048000</wp:posOffset>
                </wp:positionH>
                <wp:positionV relativeFrom="paragraph">
                  <wp:posOffset>-440690</wp:posOffset>
                </wp:positionV>
                <wp:extent cx="3924300" cy="3251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99251" w14:textId="77777777" w:rsidR="00550333" w:rsidRPr="00C63BD2" w:rsidRDefault="00550333" w:rsidP="00550333">
                            <w:pPr>
                              <w:jc w:val="right"/>
                              <w:rPr>
                                <w:sz w:val="32"/>
                                <w:szCs w:val="32"/>
                              </w:rPr>
                            </w:pPr>
                            <w:r w:rsidRPr="00C63BD2">
                              <w:rPr>
                                <w:b/>
                              </w:rPr>
                              <w:t xml:space="preserve">Group </w:t>
                            </w:r>
                            <w:proofErr w:type="gramStart"/>
                            <w:r w:rsidRPr="00C63BD2">
                              <w:rPr>
                                <w:b/>
                              </w:rPr>
                              <w:t>name</w:t>
                            </w:r>
                            <w:r w:rsidRPr="00C63BD2">
                              <w:rPr>
                                <w:b/>
                                <w:sz w:val="32"/>
                                <w:szCs w:val="32"/>
                              </w:rPr>
                              <w:t>:</w:t>
                            </w:r>
                            <w:r w:rsidRPr="00C63BD2">
                              <w:rPr>
                                <w:sz w:val="32"/>
                                <w:szCs w:val="32"/>
                              </w:rPr>
                              <w:t>…</w:t>
                            </w:r>
                            <w:proofErr w:type="gramEnd"/>
                            <w:r w:rsidRPr="00C63BD2">
                              <w:rPr>
                                <w:sz w:val="32"/>
                                <w:szCs w:val="32"/>
                              </w:rPr>
                              <w:t>……</w:t>
                            </w:r>
                            <w:r>
                              <w:rPr>
                                <w:sz w:val="32"/>
                                <w:szCs w:val="32"/>
                              </w:rPr>
                              <w:t>…</w:t>
                            </w:r>
                            <w:r w:rsidRPr="00C63BD2">
                              <w:rPr>
                                <w:sz w:val="32"/>
                                <w:szCs w:val="32"/>
                              </w:rPr>
                              <w:t>………………………</w:t>
                            </w:r>
                            <w:r>
                              <w:rPr>
                                <w:sz w:val="32"/>
                                <w:szCs w:val="3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A790651" id="_x0000_t202" coordsize="21600,21600" o:spt="202" path="m,l,21600r21600,l21600,xe">
                <v:stroke joinstyle="miter"/>
                <v:path gradientshapeok="t" o:connecttype="rect"/>
              </v:shapetype>
              <v:shape id="Text Box 2" o:spid="_x0000_s1026" type="#_x0000_t202" style="position:absolute;left:0;text-align:left;margin-left:240pt;margin-top:-34.7pt;width:309pt;height:25.6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" filled="f" stroked="f">
                <v:textbox style="mso-fit-shape-to-text:t">
                  <w:txbxContent>
                    <w:p w14:paraId="4C199251" w14:textId="77777777" w:rsidR="00550333" w:rsidRPr="00C63BD2" w:rsidRDefault="00550333" w:rsidP="00550333">
                      <w:pPr>
                        <w:jc w:val="right"/>
                        <w:rPr>
                          <w:sz w:val="32"/>
                          <w:szCs w:val="32"/>
                        </w:rPr>
                      </w:pPr>
                      <w:r w:rsidRPr="00C63BD2">
                        <w:rPr>
                          <w:b/>
                        </w:rPr>
                        <w:t xml:space="preserve">Group </w:t>
                      </w:r>
                      <w:proofErr w:type="gramStart"/>
                      <w:r w:rsidRPr="00C63BD2">
                        <w:rPr>
                          <w:b/>
                        </w:rPr>
                        <w:t>name</w:t>
                      </w:r>
                      <w:r w:rsidRPr="00C63BD2">
                        <w:rPr>
                          <w:b/>
                          <w:sz w:val="32"/>
                          <w:szCs w:val="32"/>
                        </w:rPr>
                        <w:t>:</w:t>
                      </w:r>
                      <w:r w:rsidRPr="00C63BD2">
                        <w:rPr>
                          <w:sz w:val="32"/>
                          <w:szCs w:val="32"/>
                        </w:rPr>
                        <w:t>…</w:t>
                      </w:r>
                      <w:proofErr w:type="gramEnd"/>
                      <w:r w:rsidRPr="00C63BD2">
                        <w:rPr>
                          <w:sz w:val="32"/>
                          <w:szCs w:val="32"/>
                        </w:rPr>
                        <w:t>……</w:t>
                      </w:r>
                      <w:r>
                        <w:rPr>
                          <w:sz w:val="32"/>
                          <w:szCs w:val="32"/>
                        </w:rPr>
                        <w:t>…</w:t>
                      </w:r>
                      <w:r w:rsidRPr="00C63BD2">
                        <w:rPr>
                          <w:sz w:val="32"/>
                          <w:szCs w:val="32"/>
                        </w:rPr>
                        <w:t>………………………</w:t>
                      </w:r>
                      <w:r>
                        <w:rPr>
                          <w:sz w:val="32"/>
                          <w:szCs w:val="32"/>
                        </w:rPr>
                        <w:t>…</w:t>
                      </w:r>
                    </w:p>
                  </w:txbxContent>
                </v:textbox>
              </v:shape>
            </w:pict>
          </mc:Fallback>
        </mc:AlternateContent>
      </w:r>
      <w:r w:rsidRPr="00C63BD2">
        <w:rPr>
          <w:b/>
        </w:rPr>
        <w:t xml:space="preserve">Partner </w:t>
      </w:r>
      <w:proofErr w:type="gramStart"/>
      <w:r w:rsidRPr="00C63BD2">
        <w:rPr>
          <w:b/>
        </w:rPr>
        <w:t>names</w:t>
      </w:r>
      <w:r w:rsidRPr="00C63BD2">
        <w:rPr>
          <w:b/>
          <w:sz w:val="32"/>
          <w:szCs w:val="32"/>
        </w:rPr>
        <w:t>:</w:t>
      </w:r>
      <w:r w:rsidRPr="00C63BD2">
        <w:rPr>
          <w:sz w:val="32"/>
          <w:szCs w:val="32"/>
        </w:rPr>
        <w:t>…</w:t>
      </w:r>
      <w:proofErr w:type="gramEnd"/>
      <w:r w:rsidRPr="00C63BD2">
        <w:rPr>
          <w:sz w:val="32"/>
          <w:szCs w:val="32"/>
        </w:rPr>
        <w:t>…………………………...........</w:t>
      </w:r>
    </w:p>
    <w:p w14:paraId="0C0EF9DC" w14:textId="77777777" w:rsidR="00550333" w:rsidRPr="007F51F6" w:rsidRDefault="00550333" w:rsidP="00550333">
      <w:pPr>
        <w:rPr>
          <w:caps/>
          <w:smallCaps/>
          <w:sz w:val="32"/>
          <w:szCs w:val="32"/>
        </w:rPr>
      </w:pPr>
      <w:r w:rsidRPr="007F51F6">
        <w:rPr>
          <w:caps/>
          <w:smallCaps/>
          <w:sz w:val="32"/>
          <w:szCs w:val="32"/>
        </w:rPr>
        <w:tab/>
      </w:r>
      <w:r w:rsidRPr="007F51F6">
        <w:rPr>
          <w:caps/>
          <w:smallCaps/>
          <w:sz w:val="32"/>
          <w:szCs w:val="32"/>
        </w:rPr>
        <w:tab/>
      </w:r>
      <w:r w:rsidRPr="007F51F6">
        <w:rPr>
          <w:caps/>
          <w:smallCaps/>
          <w:sz w:val="32"/>
          <w:szCs w:val="32"/>
        </w:rPr>
        <w:tab/>
      </w:r>
      <w:r w:rsidRPr="007F51F6">
        <w:rPr>
          <w:caps/>
          <w:smallCaps/>
          <w:sz w:val="32"/>
          <w:szCs w:val="32"/>
        </w:rPr>
        <w:tab/>
      </w:r>
      <w:r w:rsidRPr="007F51F6">
        <w:rPr>
          <w:caps/>
          <w:smallCaps/>
          <w:sz w:val="32"/>
          <w:szCs w:val="32"/>
        </w:rPr>
        <w:tab/>
      </w:r>
      <w:r w:rsidRPr="007F51F6">
        <w:rPr>
          <w:caps/>
          <w:smallCaps/>
          <w:sz w:val="32"/>
          <w:szCs w:val="32"/>
        </w:rPr>
        <w:tab/>
      </w:r>
      <w:r w:rsidRPr="007F51F6">
        <w:rPr>
          <w:caps/>
          <w:smallCaps/>
          <w:sz w:val="32"/>
          <w:szCs w:val="32"/>
        </w:rPr>
        <w:tab/>
        <w:t xml:space="preserve">        </w:t>
      </w:r>
    </w:p>
    <w:p w14:paraId="359412E9" w14:textId="77777777" w:rsidR="00550333" w:rsidRPr="007F51F6" w:rsidRDefault="00550333" w:rsidP="00550333">
      <w:pPr>
        <w:ind w:left="5040"/>
        <w:jc w:val="right"/>
        <w:rPr>
          <w:sz w:val="32"/>
          <w:szCs w:val="32"/>
        </w:rPr>
      </w:pPr>
      <w:r w:rsidRPr="007F51F6">
        <w:rPr>
          <w:caps/>
          <w:smallCaps/>
          <w:sz w:val="32"/>
          <w:szCs w:val="32"/>
        </w:rPr>
        <w:t xml:space="preserve">         </w:t>
      </w:r>
      <w:r w:rsidRPr="007F51F6">
        <w:rPr>
          <w:sz w:val="32"/>
          <w:szCs w:val="32"/>
        </w:rPr>
        <w:t>……………………………...........</w:t>
      </w:r>
    </w:p>
    <w:p w14:paraId="0CA65202" w14:textId="77777777" w:rsidR="00550333" w:rsidRPr="007F51F6" w:rsidRDefault="00550333" w:rsidP="00550333">
      <w:pPr>
        <w:rPr>
          <w:sz w:val="32"/>
          <w:szCs w:val="32"/>
        </w:rPr>
      </w:pPr>
    </w:p>
    <w:p w14:paraId="63A4D6A3" w14:textId="77777777" w:rsidR="00550333" w:rsidRPr="00550333" w:rsidRDefault="00550333" w:rsidP="00550333">
      <w:pPr>
        <w:ind w:left="5040"/>
        <w:jc w:val="right"/>
        <w:rPr>
          <w:sz w:val="32"/>
          <w:szCs w:val="32"/>
        </w:rPr>
      </w:pPr>
      <w:r w:rsidRPr="007F51F6">
        <w:rPr>
          <w:caps/>
          <w:smallCaps/>
          <w:sz w:val="32"/>
          <w:szCs w:val="32"/>
        </w:rPr>
        <w:t xml:space="preserve">         </w:t>
      </w:r>
      <w:r w:rsidRPr="007F51F6">
        <w:rPr>
          <w:sz w:val="32"/>
          <w:szCs w:val="32"/>
        </w:rPr>
        <w:t>……………………………...........</w:t>
      </w:r>
    </w:p>
    <w:p w14:paraId="45CB2918" w14:textId="77777777" w:rsidR="006F46F4" w:rsidRDefault="006F46F4">
      <w:pPr>
        <w:pStyle w:val="LabHeader"/>
        <w:ind w:firstLine="0"/>
      </w:pPr>
      <w:r>
        <w:t>Introduction</w:t>
      </w:r>
      <w:bookmarkStart w:id="2" w:name="_GoBack"/>
      <w:bookmarkEnd w:id="2"/>
    </w:p>
    <w:p w14:paraId="1DF45D8E" w14:textId="77777777" w:rsidR="006F46F4" w:rsidRDefault="006F46F4" w:rsidP="004D57E2">
      <w:pPr>
        <w:pStyle w:val="BodyText"/>
      </w:pPr>
      <w:r>
        <w:tab/>
      </w:r>
    </w:p>
    <w:p w14:paraId="42B5D046" w14:textId="77777777" w:rsidR="002D6E4C" w:rsidRPr="004D57E2" w:rsidRDefault="00EF0C5A" w:rsidP="004D57E2">
      <w:pPr>
        <w:pStyle w:val="BodyText"/>
      </w:pPr>
      <w:r>
        <w:tab/>
      </w:r>
      <w:r w:rsidR="006F46F4" w:rsidRPr="004D57E2">
        <w:t xml:space="preserve">In this lab </w:t>
      </w:r>
      <w:r w:rsidR="001F5F7C" w:rsidRPr="004D57E2">
        <w:t xml:space="preserve">we will learn some basic tools that we will use throughout the course. </w:t>
      </w:r>
      <w:r w:rsidR="006F46F4" w:rsidRPr="004D57E2">
        <w:t xml:space="preserve"> </w:t>
      </w:r>
      <w:r w:rsidR="001F5F7C" w:rsidRPr="004D57E2">
        <w:t>Y</w:t>
      </w:r>
      <w:r w:rsidR="006F46F4" w:rsidRPr="004D57E2">
        <w:t>ou will find out why and when we need to measure things r</w:t>
      </w:r>
      <w:r w:rsidR="001F5F7C" w:rsidRPr="004D57E2">
        <w:t xml:space="preserve">ather than just estimate them and </w:t>
      </w:r>
      <w:r w:rsidR="00AC4BE0" w:rsidRPr="004D57E2">
        <w:t>how to compare two values for some quantity.</w:t>
      </w:r>
    </w:p>
    <w:p w14:paraId="5403F667" w14:textId="77777777" w:rsidR="0097315F" w:rsidRDefault="0097315F" w:rsidP="004D57E2">
      <w:pPr>
        <w:pStyle w:val="BodyText"/>
      </w:pPr>
    </w:p>
    <w:p w14:paraId="3710B99E" w14:textId="77777777" w:rsidR="007867E9" w:rsidRPr="00A0604E" w:rsidRDefault="00AC4BE0" w:rsidP="00AC4BE0">
      <w:pPr>
        <w:pStyle w:val="LabHeader"/>
        <w:ind w:firstLine="0"/>
        <w:rPr>
          <w:iCs/>
        </w:rPr>
      </w:pPr>
      <w:r>
        <w:t xml:space="preserve">Part </w:t>
      </w:r>
      <w:r w:rsidR="007746D2">
        <w:t>1</w:t>
      </w:r>
      <w:r>
        <w:t xml:space="preserve">    </w:t>
      </w:r>
      <w:r w:rsidR="00A37A7E">
        <w:rPr>
          <w:u w:val="single"/>
        </w:rPr>
        <w:t>Perceptions</w:t>
      </w:r>
    </w:p>
    <w:p w14:paraId="17ADA0F7" w14:textId="77777777" w:rsidR="00AC4BE0" w:rsidRPr="00550333" w:rsidRDefault="007867E9" w:rsidP="00550333">
      <w:pPr>
        <w:pStyle w:val="LabHeader"/>
        <w:ind w:firstLine="0"/>
        <w:rPr>
          <w:iCs/>
        </w:rPr>
      </w:pPr>
      <w:r w:rsidRPr="00431338">
        <w:rPr>
          <w:iCs/>
        </w:rPr>
        <w:t>Theory</w:t>
      </w:r>
    </w:p>
    <w:p w14:paraId="7B04F0E7" w14:textId="77777777" w:rsidR="00AC4BE0" w:rsidRDefault="007867E9" w:rsidP="004D57E2">
      <w:pPr>
        <w:pStyle w:val="BodyText"/>
      </w:pPr>
      <w:r>
        <w:tab/>
      </w:r>
      <w:r w:rsidR="00AC4BE0">
        <w:t>We cannot always rely on human senses to make accurate observations</w:t>
      </w:r>
      <w:r w:rsidR="00AC4BE0" w:rsidRPr="007867E9">
        <w:t xml:space="preserve">.  In </w:t>
      </w:r>
      <w:r w:rsidR="00AC4BE0" w:rsidRPr="007867E9">
        <w:rPr>
          <w:b/>
          <w:smallCaps/>
          <w:kern w:val="28"/>
          <w:u w:val="words"/>
          <w:lang w:val="en-US"/>
        </w:rPr>
        <w:t xml:space="preserve">part </w:t>
      </w:r>
      <w:r w:rsidR="007746D2">
        <w:rPr>
          <w:b/>
          <w:smallCaps/>
          <w:kern w:val="28"/>
          <w:u w:val="words"/>
          <w:lang w:val="en-US"/>
        </w:rPr>
        <w:t>1</w:t>
      </w:r>
      <w:r w:rsidR="00AC4BE0">
        <w:rPr>
          <w:smallCaps/>
          <w:kern w:val="28"/>
          <w:u w:val="words"/>
          <w:lang w:val="en-US"/>
        </w:rPr>
        <w:t xml:space="preserve"> </w:t>
      </w:r>
      <w:r w:rsidR="00AC4BE0">
        <w:t xml:space="preserve">of this </w:t>
      </w:r>
      <w:r>
        <w:t xml:space="preserve">lab </w:t>
      </w:r>
      <w:r w:rsidR="000C7123">
        <w:t xml:space="preserve">you will make some observations </w:t>
      </w:r>
      <w:r w:rsidR="00AC4BE0">
        <w:t xml:space="preserve">that should convince you about the validity of the above statement.  </w:t>
      </w:r>
    </w:p>
    <w:p w14:paraId="079AD192" w14:textId="77777777" w:rsidR="00AC4BE0" w:rsidRDefault="00AC4BE0" w:rsidP="004D57E2">
      <w:pPr>
        <w:pStyle w:val="BodyText"/>
      </w:pPr>
      <w:r>
        <w:tab/>
      </w:r>
      <w:r>
        <w:tab/>
      </w:r>
    </w:p>
    <w:p w14:paraId="5966870F" w14:textId="77777777" w:rsidR="00AC4BE0" w:rsidRDefault="007867E9" w:rsidP="004D57E2">
      <w:pPr>
        <w:pStyle w:val="BodyText"/>
      </w:pPr>
      <w:r>
        <w:tab/>
      </w:r>
      <w:r w:rsidR="00AC4BE0">
        <w:t xml:space="preserve">Remember, that accuracy of any measured quantity depends on the accuracy of the measuring device used.  For example, you cannot measure the dimensions of your lab manual’s page more accurately then up to </w:t>
      </w:r>
      <w:r>
        <w:t>1mm</w:t>
      </w:r>
      <w:r w:rsidR="00AC4BE0">
        <w:t xml:space="preserve"> if you are using </w:t>
      </w:r>
      <w:r>
        <w:t>a</w:t>
      </w:r>
      <w:r w:rsidR="00AC4BE0">
        <w:t xml:space="preserve"> </w:t>
      </w:r>
      <w:r>
        <w:t>meterstick</w:t>
      </w:r>
      <w:r w:rsidR="00AC4BE0">
        <w:t xml:space="preserve"> as your measuring device.  In science these inaccuracies of measurement are denoted in the following notation: say the length of a pen is </w:t>
      </w:r>
      <w:r>
        <w:t>10 cm</w:t>
      </w:r>
      <w:r w:rsidR="00AC4BE0">
        <w:t xml:space="preserve">, and you used </w:t>
      </w:r>
      <w:r>
        <w:t xml:space="preserve">a ruler with the smallest division of 1mm </w:t>
      </w:r>
      <w:r w:rsidR="00AC4BE0">
        <w:t xml:space="preserve">to measure it i.e. the accuracy of your measurement is </w:t>
      </w:r>
      <w:r>
        <w:t>1mm</w:t>
      </w:r>
      <w:r w:rsidR="00AC4BE0">
        <w:t>; you then write</w:t>
      </w:r>
    </w:p>
    <w:p w14:paraId="4D582D0E" w14:textId="77777777" w:rsidR="00AC4BE0" w:rsidRDefault="00AC4BE0" w:rsidP="004D57E2">
      <w:pPr>
        <w:pStyle w:val="BodyText"/>
      </w:pPr>
    </w:p>
    <w:p w14:paraId="4AC54D6C" w14:textId="77777777" w:rsidR="00AC4BE0" w:rsidRDefault="00AC4BE0" w:rsidP="004D57E2">
      <w:pPr>
        <w:pStyle w:val="BodyText"/>
      </w:pPr>
      <w:r>
        <w:t xml:space="preserve">Length of the pen = </w:t>
      </w:r>
      <w:r w:rsidR="007867E9">
        <w:t>10 cm</w:t>
      </w:r>
      <w:r>
        <w:t xml:space="preserve"> </w:t>
      </w:r>
      <w:r>
        <w:sym w:font="Symbol" w:char="F0B1"/>
      </w:r>
      <w:r w:rsidR="007867E9">
        <w:t xml:space="preserve"> 1mm</w:t>
      </w:r>
      <w:r>
        <w:t xml:space="preserve"> </w:t>
      </w:r>
      <w:r w:rsidR="007867E9">
        <w:t xml:space="preserve">  or 10 </w:t>
      </w:r>
      <w:r w:rsidR="007867E9">
        <w:sym w:font="Symbol" w:char="F0B1"/>
      </w:r>
      <w:r w:rsidR="007867E9">
        <w:t xml:space="preserve"> 0.1 cm</w:t>
      </w:r>
    </w:p>
    <w:p w14:paraId="0E381230" w14:textId="77777777" w:rsidR="00AC4BE0" w:rsidRDefault="00AC4BE0" w:rsidP="004D57E2">
      <w:pPr>
        <w:pStyle w:val="BodyText"/>
        <w:numPr>
          <w:ins w:id="3" w:author="REHRLICH" w:date="2003-07-16T11:33:00Z"/>
        </w:numPr>
      </w:pPr>
    </w:p>
    <w:p w14:paraId="181E68C6" w14:textId="5AC50961" w:rsidR="00AC4BE0" w:rsidRPr="009218E4" w:rsidRDefault="00D85368" w:rsidP="004D57E2">
      <w:pPr>
        <w:pStyle w:val="BodyText"/>
      </w:pPr>
      <w:r>
        <w:tab/>
      </w:r>
      <w:r w:rsidR="00AC4BE0">
        <w:t xml:space="preserve">This means that the pen can be anywhere from </w:t>
      </w:r>
      <w:r w:rsidR="007867E9">
        <w:t xml:space="preserve">9.9 cm </w:t>
      </w:r>
      <w:r w:rsidR="00AC4BE0">
        <w:t xml:space="preserve">to </w:t>
      </w:r>
      <w:r w:rsidR="007867E9">
        <w:t xml:space="preserve">10.1 cm </w:t>
      </w:r>
      <w:r w:rsidR="00AC4BE0">
        <w:t>long.</w:t>
      </w:r>
      <w:r w:rsidR="007867E9">
        <w:t xml:space="preserve">  Using that </w:t>
      </w:r>
      <w:r w:rsidR="00B709B1">
        <w:t>ruler,</w:t>
      </w:r>
      <w:r w:rsidR="007867E9">
        <w:t xml:space="preserve"> you are simply not able to ascertain </w:t>
      </w:r>
      <w:r w:rsidR="00B848D9">
        <w:t>the</w:t>
      </w:r>
      <w:r w:rsidR="00B709B1">
        <w:t xml:space="preserve"> measurement</w:t>
      </w:r>
      <w:r w:rsidR="007867E9">
        <w:t xml:space="preserve"> any more precisely.</w:t>
      </w:r>
      <w:r>
        <w:t xml:space="preserve"> </w:t>
      </w:r>
      <w:r w:rsidR="007867E9">
        <w:t xml:space="preserve">Here 1mm is your measurement uncertainty. </w:t>
      </w:r>
      <w:r w:rsidR="00AC4BE0">
        <w:tab/>
      </w:r>
    </w:p>
    <w:p w14:paraId="61A62348" w14:textId="77777777" w:rsidR="007746D2" w:rsidRDefault="007746D2" w:rsidP="00D85368"/>
    <w:p w14:paraId="3DA47991" w14:textId="77777777" w:rsidR="00431338" w:rsidRPr="00550333" w:rsidRDefault="00AC4BE0" w:rsidP="00AC4BE0">
      <w:pPr>
        <w:pStyle w:val="LabHeader"/>
        <w:ind w:firstLine="0"/>
        <w:rPr>
          <w:u w:val="none"/>
        </w:rPr>
      </w:pPr>
      <w:r w:rsidRPr="00431338">
        <w:t>Procedure</w:t>
      </w:r>
      <w:r w:rsidRPr="00431338">
        <w:rPr>
          <w:u w:val="none"/>
        </w:rPr>
        <w:t xml:space="preserve">    </w:t>
      </w:r>
    </w:p>
    <w:p w14:paraId="69D8858B" w14:textId="77777777" w:rsidR="00AC4BE0" w:rsidRDefault="00AC4BE0" w:rsidP="007867E9">
      <w:pPr>
        <w:numPr>
          <w:ilvl w:val="0"/>
          <w:numId w:val="14"/>
        </w:numPr>
        <w:tabs>
          <w:tab w:val="clear" w:pos="720"/>
          <w:tab w:val="num" w:pos="360"/>
        </w:tabs>
        <w:ind w:left="360"/>
        <w:jc w:val="both"/>
      </w:pPr>
      <w:r>
        <w:t>Observe the diagonal lines A and B in figure</w:t>
      </w:r>
      <w:r w:rsidR="00431338">
        <w:t xml:space="preserve"> 1</w:t>
      </w:r>
      <w:r>
        <w:t xml:space="preserve">.  </w:t>
      </w:r>
      <w:r>
        <w:rPr>
          <w:u w:val="single"/>
        </w:rPr>
        <w:t>Which line A or B looks longer?</w:t>
      </w:r>
      <w:r>
        <w:t xml:space="preserve">  </w:t>
      </w:r>
    </w:p>
    <w:p w14:paraId="3288057B" w14:textId="77777777" w:rsidR="00AC4BE0" w:rsidRDefault="003D5A2E" w:rsidP="007867E9">
      <w:pPr>
        <w:pStyle w:val="LabHeader"/>
        <w:tabs>
          <w:tab w:val="num" w:pos="360"/>
        </w:tabs>
        <w:ind w:left="360" w:hanging="360"/>
      </w:pPr>
      <w:r w:rsidRPr="003D5A2E">
        <w:rPr>
          <w:noProof/>
        </w:rPr>
        <mc:AlternateContent>
          <mc:Choice Requires="wpg">
            <w:drawing>
              <wp:anchor distT="0" distB="0" distL="114300" distR="114300" simplePos="0" relativeHeight="251664384" behindDoc="0" locked="0" layoutInCell="1" allowOverlap="1" wp14:anchorId="0962E6EE" wp14:editId="3241F48E">
                <wp:simplePos x="0" y="0"/>
                <wp:positionH relativeFrom="column">
                  <wp:posOffset>845820</wp:posOffset>
                </wp:positionH>
                <wp:positionV relativeFrom="paragraph">
                  <wp:posOffset>172720</wp:posOffset>
                </wp:positionV>
                <wp:extent cx="4803140" cy="1381760"/>
                <wp:effectExtent l="0" t="0" r="16510" b="27940"/>
                <wp:wrapNone/>
                <wp:docPr id="28" name="Group 27"/>
                <wp:cNvGraphicFramePr/>
                <a:graphic xmlns:a="http://schemas.openxmlformats.org/drawingml/2006/main">
                  <a:graphicData uri="http://schemas.microsoft.com/office/word/2010/wordprocessingGroup">
                    <wpg:wgp>
                      <wpg:cNvGrpSpPr/>
                      <wpg:grpSpPr>
                        <a:xfrm>
                          <a:off x="0" y="0"/>
                          <a:ext cx="4803140" cy="1381760"/>
                          <a:chOff x="0" y="0"/>
                          <a:chExt cx="4803140" cy="1381760"/>
                        </a:xfrm>
                      </wpg:grpSpPr>
                      <wps:wsp>
                        <wps:cNvPr id="29" name="Line 211"/>
                        <wps:cNvCnPr>
                          <a:cxnSpLocks noChangeShapeType="1"/>
                        </wps:cNvCnPr>
                        <wps:spPr bwMode="auto">
                          <a:xfrm>
                            <a:off x="2540" y="0"/>
                            <a:ext cx="4114800"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0" name="Line 213"/>
                        <wps:cNvCnPr>
                          <a:cxnSpLocks noChangeShapeType="1"/>
                        </wps:cNvCnPr>
                        <wps:spPr bwMode="auto">
                          <a:xfrm>
                            <a:off x="2540" y="0"/>
                            <a:ext cx="685800" cy="137160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31" name="Line 214"/>
                        <wps:cNvCnPr>
                          <a:cxnSpLocks noChangeShapeType="1"/>
                        </wps:cNvCnPr>
                        <wps:spPr bwMode="auto">
                          <a:xfrm>
                            <a:off x="1393444" y="0"/>
                            <a:ext cx="685800" cy="137160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192" name="Line 215"/>
                        <wps:cNvCnPr>
                          <a:cxnSpLocks noChangeShapeType="1"/>
                        </wps:cNvCnPr>
                        <wps:spPr bwMode="auto">
                          <a:xfrm>
                            <a:off x="4117340" y="0"/>
                            <a:ext cx="685800" cy="137160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193" name="Line 216"/>
                        <wps:cNvCnPr>
                          <a:cxnSpLocks noChangeShapeType="1"/>
                        </wps:cNvCnPr>
                        <wps:spPr bwMode="auto">
                          <a:xfrm>
                            <a:off x="0" y="0"/>
                            <a:ext cx="2066544" cy="137160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194" name="Line 217"/>
                        <wps:cNvCnPr>
                          <a:cxnSpLocks noChangeShapeType="1"/>
                        </wps:cNvCnPr>
                        <wps:spPr bwMode="auto">
                          <a:xfrm flipH="1">
                            <a:off x="2059940" y="3175"/>
                            <a:ext cx="2069466" cy="1375092"/>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195" name="Line 211"/>
                        <wps:cNvCnPr>
                          <a:cxnSpLocks noChangeShapeType="1"/>
                        </wps:cNvCnPr>
                        <wps:spPr bwMode="auto">
                          <a:xfrm>
                            <a:off x="688340" y="1381760"/>
                            <a:ext cx="4114800" cy="0"/>
                          </a:xfrm>
                          <a:prstGeom prst="line">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wps:wsp>
                        <wps:cNvPr id="196" name="Text Box 218"/>
                        <wps:cNvSpPr txBox="1">
                          <a:spLocks noChangeArrowheads="1"/>
                        </wps:cNvSpPr>
                        <wps:spPr bwMode="auto">
                          <a:xfrm>
                            <a:off x="947818" y="421005"/>
                            <a:ext cx="571500" cy="315974"/>
                          </a:xfrm>
                          <a:prstGeom prst="rect">
                            <a:avLst/>
                          </a:prstGeom>
                          <a:noFill/>
                          <a:ln w="19050">
                            <a:noFill/>
                            <a:miter lim="800000"/>
                            <a:headEnd/>
                            <a:tailEnd/>
                          </a:ln>
                          <a:extLst>
                            <a:ext uri="{909E8E84-426E-40DD-AFC4-6F175D3DCCD1}">
                              <a14:hiddenFill xmlns:a14="http://schemas.microsoft.com/office/drawing/2010/main">
                                <a:solidFill>
                                  <a:srgbClr val="FFFFFF"/>
                                </a:solidFill>
                              </a14:hiddenFill>
                            </a:ext>
                          </a:extLst>
                        </wps:spPr>
                        <wps:txbx>
                          <w:txbxContent>
                            <w:p w14:paraId="1CA418E9" w14:textId="77777777" w:rsidR="004917BA" w:rsidRPr="003D5A2E" w:rsidRDefault="004917BA" w:rsidP="003D5A2E">
                              <w:pPr>
                                <w:pStyle w:val="NormalWeb"/>
                                <w:kinsoku w:val="0"/>
                                <w:overflowPunct w:val="0"/>
                                <w:spacing w:before="0" w:beforeAutospacing="0" w:after="0" w:afterAutospacing="0"/>
                                <w:textAlignment w:val="baseline"/>
                              </w:pPr>
                              <w:r w:rsidRPr="003D5A2E">
                                <w:rPr>
                                  <w:color w:val="000000" w:themeColor="text1"/>
                                  <w:kern w:val="24"/>
                                  <w:lang w:val="en-AU"/>
                                </w:rPr>
                                <w:t>A</w:t>
                              </w:r>
                            </w:p>
                          </w:txbxContent>
                        </wps:txbx>
                        <wps:bodyPr vert="horz" wrap="square" lIns="91440" tIns="45720" rIns="91440" bIns="45720" numCol="1" anchor="t" anchorCtr="0" compatLnSpc="1">
                          <a:prstTxWarp prst="textNoShape">
                            <a:avLst/>
                          </a:prstTxWarp>
                        </wps:bodyPr>
                      </wps:wsp>
                      <wps:wsp>
                        <wps:cNvPr id="197" name="Text Box 219"/>
                        <wps:cNvSpPr txBox="1">
                          <a:spLocks noChangeArrowheads="1"/>
                        </wps:cNvSpPr>
                        <wps:spPr bwMode="auto">
                          <a:xfrm>
                            <a:off x="2625725" y="463867"/>
                            <a:ext cx="685800" cy="314056"/>
                          </a:xfrm>
                          <a:prstGeom prst="rect">
                            <a:avLst/>
                          </a:prstGeom>
                          <a:noFill/>
                          <a:ln w="19050">
                            <a:noFill/>
                            <a:miter lim="800000"/>
                            <a:headEnd/>
                            <a:tailEnd/>
                          </a:ln>
                          <a:extLst>
                            <a:ext uri="{909E8E84-426E-40DD-AFC4-6F175D3DCCD1}">
                              <a14:hiddenFill xmlns:a14="http://schemas.microsoft.com/office/drawing/2010/main">
                                <a:solidFill>
                                  <a:srgbClr val="FFFFFF"/>
                                </a:solidFill>
                              </a14:hiddenFill>
                            </a:ext>
                          </a:extLst>
                        </wps:spPr>
                        <wps:txbx>
                          <w:txbxContent>
                            <w:p w14:paraId="13713818" w14:textId="77777777" w:rsidR="004917BA" w:rsidRPr="003D5A2E" w:rsidRDefault="004917BA" w:rsidP="003D5A2E">
                              <w:pPr>
                                <w:pStyle w:val="NormalWeb"/>
                                <w:spacing w:before="0" w:beforeAutospacing="0" w:after="0" w:afterAutospacing="0"/>
                                <w:textAlignment w:val="baseline"/>
                              </w:pPr>
                              <w:r w:rsidRPr="003D5A2E">
                                <w:rPr>
                                  <w:color w:val="000000" w:themeColor="text1"/>
                                  <w:kern w:val="24"/>
                                  <w:lang w:val="en-AU"/>
                                </w:rPr>
                                <w:t xml:space="preserve">     B</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0962E6EE" id="Group 27" o:spid="_x0000_s1027" style="position:absolute;left:0;text-align:left;margin-left:66.6pt;margin-top:13.6pt;width:378.2pt;height:108.8pt;z-index:251664384" coordsize="48031,1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">
                <v:line id="Line 211" o:spid="_x0000_s1028" style="position:absolute;visibility:visible;mso-wrap-style:square" from="25,0" to="411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" strokecolor="black [3213]" strokeweight="1.5pt"/>
                <v:line id="Line 213" o:spid="_x0000_s1029" style="position:absolute;visibility:visible;mso-wrap-style:square" from="25,0" to="688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" strokecolor="black [3213]" strokeweight="1.5pt"/>
                <v:line id="Line 214" o:spid="_x0000_s1030" style="position:absolute;visibility:visible;mso-wrap-style:square" from="13934,0" to="2079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ASHwgAAANsAAAAPAAAAZHJzL2Rvd25yZXYueG1sRI9Bi8Iw&#10;FITvC/6H8IS9raku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DtLASHwgAAANsAAAAPAAAA&#10;AAAAAAAAAAAAAAcCAABkcnMvZG93bnJldi54bWxQSwUGAAAAAAMAAwC3AAAA9gIAAAAA&#10;" strokecolor="black [3213]" strokeweight="1.5pt"/>
                <v:line id="Line 215" o:spid="_x0000_s1031" style="position:absolute;visibility:visible;mso-wrap-style:square" from="41173,0" to="4803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" strokecolor="black [3213]" strokeweight="1.5pt"/>
                <v:line id="Line 216" o:spid="_x0000_s1032" style="position:absolute;visibility:visible;mso-wrap-style:square" from="0,0" to="206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" strokecolor="black [3213]" strokeweight="1.5pt"/>
                <v:line id="Line 217" o:spid="_x0000_s1033" style="position:absolute;flip:x;visibility:visible;mso-wrap-style:square" from="20599,31" to="41294,1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" strokecolor="black [3213]" strokeweight="1.5pt"/>
                <v:line id="Line 211" o:spid="_x0000_s1034" style="position:absolute;visibility:visible;mso-wrap-style:square" from="6883,13817" to="48031,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" strokecolor="black [3213]" strokeweight="1.5pt"/>
                <v:shape id="Text Box 218" o:spid="_x0000_s1035" type="#_x0000_t202" style="position:absolute;left:9478;top:4210;width:5715;height:3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" filled="f" stroked="f" strokeweight="1.5pt">
                  <v:textbox>
                    <w:txbxContent>
                      <w:p w14:paraId="1CA418E9" w14:textId="77777777" w:rsidR="004917BA" w:rsidRPr="003D5A2E" w:rsidRDefault="004917BA" w:rsidP="003D5A2E">
                        <w:pPr>
                          <w:pStyle w:val="NormalWeb"/>
                          <w:kinsoku w:val="0"/>
                          <w:overflowPunct w:val="0"/>
                          <w:spacing w:before="0" w:beforeAutospacing="0" w:after="0" w:afterAutospacing="0"/>
                          <w:textAlignment w:val="baseline"/>
                        </w:pPr>
                        <w:r w:rsidRPr="003D5A2E">
                          <w:rPr>
                            <w:color w:val="000000" w:themeColor="text1"/>
                            <w:kern w:val="24"/>
                            <w:lang w:val="en-AU"/>
                          </w:rPr>
                          <w:t>A</w:t>
                        </w:r>
                      </w:p>
                    </w:txbxContent>
                  </v:textbox>
                </v:shape>
                <v:shape id="Text Box 219" o:spid="_x0000_s1036" type="#_x0000_t202" style="position:absolute;left:26257;top:4638;width:685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" filled="f" stroked="f" strokeweight="1.5pt">
                  <v:textbox>
                    <w:txbxContent>
                      <w:p w14:paraId="13713818" w14:textId="77777777" w:rsidR="004917BA" w:rsidRPr="003D5A2E" w:rsidRDefault="004917BA" w:rsidP="003D5A2E">
                        <w:pPr>
                          <w:pStyle w:val="NormalWeb"/>
                          <w:spacing w:before="0" w:beforeAutospacing="0" w:after="0" w:afterAutospacing="0"/>
                          <w:textAlignment w:val="baseline"/>
                        </w:pPr>
                        <w:r w:rsidRPr="003D5A2E">
                          <w:rPr>
                            <w:color w:val="000000" w:themeColor="text1"/>
                            <w:kern w:val="24"/>
                            <w:lang w:val="en-AU"/>
                          </w:rPr>
                          <w:t xml:space="preserve">     B</w:t>
                        </w:r>
                      </w:p>
                    </w:txbxContent>
                  </v:textbox>
                </v:shape>
              </v:group>
            </w:pict>
          </mc:Fallback>
        </mc:AlternateContent>
      </w:r>
    </w:p>
    <w:p w14:paraId="7981AD8F" w14:textId="77777777" w:rsidR="00AC4BE0" w:rsidRDefault="00AC4BE0" w:rsidP="007867E9">
      <w:pPr>
        <w:pStyle w:val="LabHeader"/>
        <w:tabs>
          <w:tab w:val="num" w:pos="360"/>
        </w:tabs>
        <w:ind w:left="360" w:hanging="360"/>
      </w:pPr>
    </w:p>
    <w:p w14:paraId="7EEC33AB" w14:textId="77777777" w:rsidR="00AC4BE0" w:rsidRDefault="00AC4BE0" w:rsidP="007867E9">
      <w:pPr>
        <w:pStyle w:val="LabHeader"/>
        <w:tabs>
          <w:tab w:val="num" w:pos="360"/>
        </w:tabs>
        <w:ind w:left="360" w:hanging="360"/>
      </w:pPr>
      <w:r>
        <w:t xml:space="preserve">  </w:t>
      </w:r>
    </w:p>
    <w:p w14:paraId="4687168A" w14:textId="77777777" w:rsidR="00AC4BE0" w:rsidRDefault="00AC4BE0" w:rsidP="007867E9">
      <w:pPr>
        <w:pStyle w:val="LabHeader"/>
        <w:tabs>
          <w:tab w:val="num" w:pos="360"/>
        </w:tabs>
        <w:ind w:left="360" w:hanging="360"/>
      </w:pPr>
    </w:p>
    <w:p w14:paraId="477889DE" w14:textId="77777777" w:rsidR="00AC4BE0" w:rsidRDefault="00AC4BE0" w:rsidP="007867E9">
      <w:pPr>
        <w:pStyle w:val="LabHeader"/>
        <w:tabs>
          <w:tab w:val="num" w:pos="360"/>
        </w:tabs>
        <w:ind w:left="360" w:hanging="360"/>
      </w:pPr>
    </w:p>
    <w:p w14:paraId="764DEC67" w14:textId="77777777" w:rsidR="00AC4BE0" w:rsidRDefault="00550333" w:rsidP="007867E9">
      <w:pPr>
        <w:tabs>
          <w:tab w:val="num" w:pos="360"/>
        </w:tabs>
        <w:ind w:left="360" w:hanging="360"/>
        <w:rPr>
          <w:b/>
          <w:bCs/>
        </w:rPr>
      </w:pPr>
      <w:r>
        <w:t xml:space="preserve"> </w:t>
      </w:r>
      <w:r w:rsidR="00AC4BE0">
        <w:t xml:space="preserve"> </w:t>
      </w:r>
      <w:r w:rsidR="00AC4BE0" w:rsidRPr="007867E9">
        <w:rPr>
          <w:b/>
          <w:bCs/>
        </w:rPr>
        <w:t xml:space="preserve">Figure </w:t>
      </w:r>
      <w:r w:rsidR="00431338">
        <w:rPr>
          <w:b/>
          <w:bCs/>
        </w:rPr>
        <w:t>1</w:t>
      </w:r>
      <w:r w:rsidR="00AC4BE0" w:rsidRPr="007867E9">
        <w:rPr>
          <w:b/>
          <w:bCs/>
        </w:rPr>
        <w:t>.</w:t>
      </w:r>
      <w:r w:rsidR="00AC4BE0">
        <w:rPr>
          <w:b/>
          <w:bCs/>
        </w:rPr>
        <w:t xml:space="preserve">  </w:t>
      </w:r>
    </w:p>
    <w:p w14:paraId="267314B2" w14:textId="77777777" w:rsidR="00AC4BE0" w:rsidRDefault="00AC4BE0" w:rsidP="007867E9">
      <w:pPr>
        <w:tabs>
          <w:tab w:val="num" w:pos="360"/>
        </w:tabs>
        <w:ind w:left="360" w:hanging="360"/>
        <w:jc w:val="both"/>
      </w:pPr>
    </w:p>
    <w:p w14:paraId="27EDAC16" w14:textId="77777777" w:rsidR="00AC4BE0" w:rsidRPr="00550333" w:rsidRDefault="00B61F2A" w:rsidP="00550333">
      <w:pPr>
        <w:pStyle w:val="ListParagraph"/>
        <w:numPr>
          <w:ilvl w:val="0"/>
          <w:numId w:val="14"/>
        </w:numPr>
        <w:tabs>
          <w:tab w:val="clear" w:pos="720"/>
          <w:tab w:val="num" w:pos="0"/>
          <w:tab w:val="num" w:pos="360"/>
        </w:tabs>
        <w:ind w:left="360"/>
        <w:jc w:val="both"/>
        <w:rPr>
          <w:u w:val="single"/>
        </w:rPr>
      </w:pPr>
      <w:r>
        <w:lastRenderedPageBreak/>
        <w:t>M</w:t>
      </w:r>
      <w:r w:rsidR="00AC4BE0">
        <w:t>easure the lengths of the two diagonal lines in figure</w:t>
      </w:r>
      <w:r>
        <w:t xml:space="preserve"> </w:t>
      </w:r>
      <w:r w:rsidR="00431338">
        <w:t>1</w:t>
      </w:r>
      <w:r w:rsidR="00AC4BE0">
        <w:t xml:space="preserve">.  </w:t>
      </w:r>
      <w:r w:rsidR="00AC4BE0" w:rsidRPr="00550333">
        <w:rPr>
          <w:u w:val="single"/>
        </w:rPr>
        <w:t>How do their lengths compare?</w:t>
      </w:r>
      <w:r w:rsidR="0026068C" w:rsidRPr="00550333">
        <w:rPr>
          <w:u w:val="single"/>
        </w:rPr>
        <w:t xml:space="preserve"> Record your measurements, include measurement uncertainties.</w:t>
      </w:r>
    </w:p>
    <w:p w14:paraId="63EF7D0A" w14:textId="77777777" w:rsidR="00AC4BE0" w:rsidRDefault="00AC4BE0" w:rsidP="007867E9">
      <w:pPr>
        <w:tabs>
          <w:tab w:val="num" w:pos="360"/>
        </w:tabs>
        <w:ind w:left="360" w:hanging="360"/>
        <w:jc w:val="both"/>
        <w:rPr>
          <w:u w:val="single"/>
        </w:rPr>
      </w:pPr>
    </w:p>
    <w:p w14:paraId="759CD98C" w14:textId="77777777" w:rsidR="00AC4BE0" w:rsidRDefault="00AC4BE0" w:rsidP="007867E9">
      <w:pPr>
        <w:tabs>
          <w:tab w:val="num" w:pos="360"/>
        </w:tabs>
        <w:ind w:left="360" w:hanging="360"/>
        <w:jc w:val="both"/>
        <w:rPr>
          <w:u w:val="single"/>
        </w:rPr>
      </w:pPr>
    </w:p>
    <w:p w14:paraId="1D52C5CD" w14:textId="77777777" w:rsidR="00AC4BE0" w:rsidRDefault="00AC4BE0" w:rsidP="007867E9">
      <w:pPr>
        <w:tabs>
          <w:tab w:val="num" w:pos="360"/>
        </w:tabs>
        <w:ind w:left="360" w:hanging="360"/>
        <w:jc w:val="both"/>
        <w:rPr>
          <w:u w:val="single"/>
        </w:rPr>
      </w:pPr>
    </w:p>
    <w:p w14:paraId="0B7AF95B" w14:textId="77777777" w:rsidR="00AC4BE0" w:rsidRDefault="00AC4BE0" w:rsidP="007867E9">
      <w:pPr>
        <w:numPr>
          <w:ilvl w:val="0"/>
          <w:numId w:val="14"/>
        </w:numPr>
        <w:tabs>
          <w:tab w:val="clear" w:pos="720"/>
          <w:tab w:val="num" w:pos="360"/>
        </w:tabs>
        <w:ind w:left="360"/>
        <w:jc w:val="both"/>
        <w:rPr>
          <w:u w:val="single"/>
        </w:rPr>
      </w:pPr>
      <w:r>
        <w:t xml:space="preserve">Collect 20 pennies.  </w:t>
      </w:r>
      <w:r>
        <w:rPr>
          <w:u w:val="single"/>
        </w:rPr>
        <w:t>Do they appear pretty much the same size and weight?</w:t>
      </w:r>
    </w:p>
    <w:p w14:paraId="07BCCE29" w14:textId="77777777" w:rsidR="00AC4BE0" w:rsidRDefault="00AC4BE0" w:rsidP="007867E9">
      <w:pPr>
        <w:tabs>
          <w:tab w:val="num" w:pos="360"/>
        </w:tabs>
        <w:ind w:left="360" w:hanging="360"/>
        <w:jc w:val="both"/>
        <w:rPr>
          <w:u w:val="single"/>
        </w:rPr>
      </w:pPr>
    </w:p>
    <w:p w14:paraId="713DB3EA" w14:textId="77777777" w:rsidR="00AC4BE0" w:rsidRDefault="00AC4BE0" w:rsidP="007867E9">
      <w:pPr>
        <w:tabs>
          <w:tab w:val="num" w:pos="360"/>
        </w:tabs>
        <w:ind w:left="360" w:hanging="360"/>
        <w:jc w:val="both"/>
        <w:rPr>
          <w:u w:val="single"/>
        </w:rPr>
      </w:pPr>
    </w:p>
    <w:p w14:paraId="672BFA9D" w14:textId="77777777" w:rsidR="00AC4BE0" w:rsidRDefault="00AC4BE0" w:rsidP="007867E9">
      <w:pPr>
        <w:tabs>
          <w:tab w:val="num" w:pos="360"/>
        </w:tabs>
        <w:ind w:left="360" w:hanging="360"/>
        <w:jc w:val="both"/>
        <w:rPr>
          <w:u w:val="single"/>
        </w:rPr>
      </w:pPr>
    </w:p>
    <w:p w14:paraId="1D3A3460" w14:textId="0AA6C71A" w:rsidR="00AC4BE0" w:rsidRPr="0026068C" w:rsidRDefault="00AC4BE0" w:rsidP="007867E9">
      <w:pPr>
        <w:numPr>
          <w:ilvl w:val="0"/>
          <w:numId w:val="14"/>
        </w:numPr>
        <w:tabs>
          <w:tab w:val="clear" w:pos="720"/>
          <w:tab w:val="num" w:pos="360"/>
        </w:tabs>
        <w:ind w:left="360"/>
        <w:jc w:val="both"/>
        <w:rPr>
          <w:u w:val="single"/>
        </w:rPr>
      </w:pPr>
      <w:r>
        <w:t xml:space="preserve">Using the electronic scale measure the weight of a penny.  </w:t>
      </w:r>
      <w:r w:rsidR="007867E9" w:rsidRPr="0026068C">
        <w:rPr>
          <w:u w:val="single"/>
        </w:rPr>
        <w:t xml:space="preserve">Record </w:t>
      </w:r>
      <w:r w:rsidR="00023C84" w:rsidRPr="0026068C">
        <w:rPr>
          <w:u w:val="single"/>
        </w:rPr>
        <w:t>its</w:t>
      </w:r>
      <w:r w:rsidR="007867E9" w:rsidRPr="0026068C">
        <w:rPr>
          <w:u w:val="single"/>
        </w:rPr>
        <w:t xml:space="preserve"> weight</w:t>
      </w:r>
      <w:r w:rsidR="007100C5">
        <w:rPr>
          <w:u w:val="single"/>
        </w:rPr>
        <w:t xml:space="preserve"> and</w:t>
      </w:r>
      <w:r w:rsidR="007867E9" w:rsidRPr="0026068C">
        <w:rPr>
          <w:u w:val="single"/>
        </w:rPr>
        <w:t xml:space="preserve"> include measurement</w:t>
      </w:r>
      <w:r w:rsidR="007867E9">
        <w:t xml:space="preserve"> </w:t>
      </w:r>
      <w:r w:rsidR="007867E9" w:rsidRPr="0026068C">
        <w:rPr>
          <w:u w:val="single"/>
        </w:rPr>
        <w:t>uncertainty.</w:t>
      </w:r>
      <w:r w:rsidR="007867E9">
        <w:t xml:space="preserve"> </w:t>
      </w:r>
    </w:p>
    <w:p w14:paraId="5CF80A75" w14:textId="77777777" w:rsidR="0026068C" w:rsidRDefault="0026068C" w:rsidP="0026068C">
      <w:pPr>
        <w:ind w:left="360"/>
        <w:jc w:val="both"/>
      </w:pPr>
    </w:p>
    <w:p w14:paraId="32B62490" w14:textId="77777777" w:rsidR="0026068C" w:rsidRDefault="0026068C" w:rsidP="0026068C">
      <w:pPr>
        <w:ind w:left="360"/>
        <w:jc w:val="both"/>
      </w:pPr>
    </w:p>
    <w:p w14:paraId="10A57E09" w14:textId="77777777" w:rsidR="0026068C" w:rsidRDefault="0026068C" w:rsidP="0026068C">
      <w:pPr>
        <w:ind w:left="360"/>
        <w:jc w:val="both"/>
        <w:rPr>
          <w:u w:val="single"/>
        </w:rPr>
      </w:pPr>
    </w:p>
    <w:p w14:paraId="37E0CAF4" w14:textId="6D1DB9C1" w:rsidR="00AC4BE0" w:rsidRPr="006C027D" w:rsidRDefault="00AC4BE0" w:rsidP="007867E9">
      <w:pPr>
        <w:numPr>
          <w:ilvl w:val="0"/>
          <w:numId w:val="14"/>
        </w:numPr>
        <w:tabs>
          <w:tab w:val="clear" w:pos="720"/>
          <w:tab w:val="num" w:pos="360"/>
        </w:tabs>
        <w:ind w:left="360"/>
        <w:jc w:val="both"/>
        <w:rPr>
          <w:u w:val="single"/>
        </w:rPr>
      </w:pPr>
      <w:r>
        <w:rPr>
          <w:u w:val="single"/>
        </w:rPr>
        <w:t>Estimate how much 20 pennies would weigh</w:t>
      </w:r>
      <w:r>
        <w:t xml:space="preserve">. </w:t>
      </w:r>
      <w:r w:rsidR="00DF443C">
        <w:t>Show</w:t>
      </w:r>
      <w:r>
        <w:t xml:space="preserve"> your calculations.</w:t>
      </w:r>
      <w:r w:rsidR="006C027D">
        <w:t xml:space="preserve"> </w:t>
      </w:r>
      <w:r w:rsidR="006C027D" w:rsidRPr="006C027D">
        <w:rPr>
          <w:u w:val="single"/>
        </w:rPr>
        <w:t xml:space="preserve">What is </w:t>
      </w:r>
      <w:r w:rsidR="00DF443C">
        <w:rPr>
          <w:u w:val="single"/>
        </w:rPr>
        <w:t xml:space="preserve">the uncertainty of </w:t>
      </w:r>
      <w:r w:rsidR="006C027D" w:rsidRPr="006C027D">
        <w:rPr>
          <w:u w:val="single"/>
        </w:rPr>
        <w:t>this estimate</w:t>
      </w:r>
      <w:r w:rsidR="005D6209">
        <w:rPr>
          <w:u w:val="single"/>
        </w:rPr>
        <w:t>?</w:t>
      </w:r>
    </w:p>
    <w:p w14:paraId="45D6C882" w14:textId="77777777" w:rsidR="00AC4BE0" w:rsidRDefault="00AC4BE0" w:rsidP="007867E9">
      <w:pPr>
        <w:tabs>
          <w:tab w:val="num" w:pos="360"/>
        </w:tabs>
        <w:ind w:left="360" w:hanging="360"/>
        <w:jc w:val="both"/>
        <w:rPr>
          <w:u w:val="single"/>
        </w:rPr>
      </w:pPr>
    </w:p>
    <w:p w14:paraId="5BD70335" w14:textId="77777777" w:rsidR="00AC4BE0" w:rsidRDefault="00AC4BE0" w:rsidP="007867E9">
      <w:pPr>
        <w:tabs>
          <w:tab w:val="num" w:pos="360"/>
        </w:tabs>
        <w:ind w:left="360" w:hanging="360"/>
        <w:jc w:val="both"/>
        <w:rPr>
          <w:u w:val="single"/>
        </w:rPr>
      </w:pPr>
    </w:p>
    <w:p w14:paraId="62A2FC3E" w14:textId="77777777" w:rsidR="00AC4BE0" w:rsidRDefault="00AC4BE0" w:rsidP="007867E9">
      <w:pPr>
        <w:tabs>
          <w:tab w:val="num" w:pos="360"/>
        </w:tabs>
        <w:ind w:left="360" w:hanging="360"/>
        <w:jc w:val="both"/>
        <w:rPr>
          <w:u w:val="single"/>
        </w:rPr>
      </w:pPr>
    </w:p>
    <w:p w14:paraId="21B3B742" w14:textId="77777777" w:rsidR="00AC4BE0" w:rsidRDefault="00AC4BE0" w:rsidP="007867E9">
      <w:pPr>
        <w:tabs>
          <w:tab w:val="num" w:pos="360"/>
        </w:tabs>
        <w:ind w:left="360" w:hanging="360"/>
        <w:jc w:val="both"/>
        <w:rPr>
          <w:u w:val="single"/>
        </w:rPr>
      </w:pPr>
    </w:p>
    <w:p w14:paraId="068A2590" w14:textId="77777777" w:rsidR="00AC4BE0" w:rsidRDefault="00AC4BE0" w:rsidP="007867E9">
      <w:pPr>
        <w:tabs>
          <w:tab w:val="num" w:pos="360"/>
        </w:tabs>
        <w:ind w:left="360" w:hanging="360"/>
        <w:jc w:val="both"/>
        <w:rPr>
          <w:u w:val="single"/>
        </w:rPr>
      </w:pPr>
    </w:p>
    <w:p w14:paraId="7CCFBCD5" w14:textId="3264FA3D" w:rsidR="0026068C" w:rsidRPr="0026068C" w:rsidRDefault="00AC4BE0" w:rsidP="0026068C">
      <w:pPr>
        <w:numPr>
          <w:ilvl w:val="0"/>
          <w:numId w:val="14"/>
        </w:numPr>
        <w:tabs>
          <w:tab w:val="clear" w:pos="720"/>
          <w:tab w:val="num" w:pos="360"/>
        </w:tabs>
        <w:ind w:left="360"/>
        <w:jc w:val="both"/>
        <w:rPr>
          <w:u w:val="single"/>
        </w:rPr>
      </w:pPr>
      <w:r>
        <w:t xml:space="preserve">Place 20 pennies on the scale and measure their weight.  </w:t>
      </w:r>
      <w:r w:rsidR="0026068C" w:rsidRPr="0026068C">
        <w:rPr>
          <w:u w:val="single"/>
        </w:rPr>
        <w:t xml:space="preserve">Record </w:t>
      </w:r>
      <w:r w:rsidR="0026068C">
        <w:rPr>
          <w:u w:val="single"/>
        </w:rPr>
        <w:t>their</w:t>
      </w:r>
      <w:r w:rsidR="0026068C" w:rsidRPr="0026068C">
        <w:rPr>
          <w:u w:val="single"/>
        </w:rPr>
        <w:t xml:space="preserve"> weight</w:t>
      </w:r>
      <w:r w:rsidR="006433E2">
        <w:rPr>
          <w:u w:val="single"/>
        </w:rPr>
        <w:t xml:space="preserve"> and</w:t>
      </w:r>
      <w:r w:rsidR="0026068C" w:rsidRPr="0026068C">
        <w:rPr>
          <w:u w:val="single"/>
        </w:rPr>
        <w:t xml:space="preserve"> include </w:t>
      </w:r>
      <w:r w:rsidR="00F8491C">
        <w:rPr>
          <w:u w:val="single"/>
        </w:rPr>
        <w:t xml:space="preserve">the </w:t>
      </w:r>
      <w:r w:rsidR="0026068C" w:rsidRPr="0026068C">
        <w:rPr>
          <w:u w:val="single"/>
        </w:rPr>
        <w:t>measurement</w:t>
      </w:r>
      <w:r w:rsidR="0026068C">
        <w:t xml:space="preserve"> </w:t>
      </w:r>
      <w:r w:rsidR="0026068C" w:rsidRPr="0026068C">
        <w:rPr>
          <w:u w:val="single"/>
        </w:rPr>
        <w:t>uncertainty.</w:t>
      </w:r>
      <w:r w:rsidR="0026068C">
        <w:t xml:space="preserve"> </w:t>
      </w:r>
    </w:p>
    <w:p w14:paraId="488C2812" w14:textId="77777777" w:rsidR="0026068C" w:rsidRPr="0026068C" w:rsidRDefault="0026068C" w:rsidP="0026068C">
      <w:pPr>
        <w:ind w:left="360"/>
        <w:jc w:val="both"/>
        <w:rPr>
          <w:u w:val="single"/>
        </w:rPr>
      </w:pPr>
    </w:p>
    <w:p w14:paraId="43EA1B92" w14:textId="77777777" w:rsidR="0026068C" w:rsidRDefault="0026068C" w:rsidP="0026068C">
      <w:pPr>
        <w:ind w:left="360"/>
        <w:jc w:val="both"/>
        <w:rPr>
          <w:u w:val="single"/>
        </w:rPr>
      </w:pPr>
    </w:p>
    <w:p w14:paraId="07309280" w14:textId="77777777" w:rsidR="006C027D" w:rsidRPr="0026068C" w:rsidRDefault="006C027D" w:rsidP="0026068C">
      <w:pPr>
        <w:ind w:left="360"/>
        <w:jc w:val="both"/>
        <w:rPr>
          <w:u w:val="single"/>
        </w:rPr>
      </w:pPr>
    </w:p>
    <w:p w14:paraId="6D70DF89" w14:textId="0808011B" w:rsidR="00AC4BE0" w:rsidRDefault="00AC4BE0" w:rsidP="007867E9">
      <w:pPr>
        <w:numPr>
          <w:ilvl w:val="0"/>
          <w:numId w:val="14"/>
        </w:numPr>
        <w:tabs>
          <w:tab w:val="clear" w:pos="720"/>
          <w:tab w:val="num" w:pos="360"/>
        </w:tabs>
        <w:ind w:left="360"/>
        <w:jc w:val="both"/>
        <w:rPr>
          <w:u w:val="single"/>
        </w:rPr>
      </w:pPr>
      <w:r>
        <w:rPr>
          <w:u w:val="single"/>
        </w:rPr>
        <w:t>Does the result agree with your estimate? If not, why not? What information</w:t>
      </w:r>
      <w:r w:rsidR="00223099">
        <w:rPr>
          <w:u w:val="single"/>
        </w:rPr>
        <w:t xml:space="preserve"> </w:t>
      </w:r>
      <w:r w:rsidR="00223099">
        <w:rPr>
          <w:u w:val="single"/>
        </w:rPr>
        <w:t>does this measurement reveal</w:t>
      </w:r>
      <w:r>
        <w:rPr>
          <w:u w:val="single"/>
        </w:rPr>
        <w:t xml:space="preserve"> that would otherwise go unnoticed?</w:t>
      </w:r>
    </w:p>
    <w:p w14:paraId="1E3C7CF6" w14:textId="77777777" w:rsidR="00AC4BE0" w:rsidRDefault="00AC4BE0" w:rsidP="007867E9">
      <w:pPr>
        <w:tabs>
          <w:tab w:val="num" w:pos="360"/>
        </w:tabs>
        <w:ind w:left="360" w:hanging="360"/>
        <w:jc w:val="both"/>
        <w:rPr>
          <w:color w:val="FF0000"/>
          <w:u w:val="single"/>
        </w:rPr>
      </w:pPr>
    </w:p>
    <w:p w14:paraId="1192BC51" w14:textId="77777777" w:rsidR="00AC4BE0" w:rsidRDefault="00AC4BE0" w:rsidP="007867E9">
      <w:pPr>
        <w:tabs>
          <w:tab w:val="num" w:pos="360"/>
        </w:tabs>
        <w:ind w:left="360" w:hanging="360"/>
        <w:jc w:val="both"/>
        <w:rPr>
          <w:color w:val="FF0000"/>
          <w:u w:val="single"/>
        </w:rPr>
      </w:pPr>
    </w:p>
    <w:p w14:paraId="454F25D3" w14:textId="77777777" w:rsidR="00AC4BE0" w:rsidRDefault="00AC4BE0" w:rsidP="007867E9">
      <w:pPr>
        <w:tabs>
          <w:tab w:val="num" w:pos="360"/>
        </w:tabs>
        <w:ind w:left="360" w:hanging="360"/>
        <w:jc w:val="both"/>
        <w:rPr>
          <w:color w:val="FF0000"/>
          <w:u w:val="single"/>
        </w:rPr>
      </w:pPr>
    </w:p>
    <w:p w14:paraId="086AE48D" w14:textId="77777777" w:rsidR="0026068C" w:rsidRDefault="0026068C" w:rsidP="007867E9">
      <w:pPr>
        <w:tabs>
          <w:tab w:val="num" w:pos="360"/>
        </w:tabs>
        <w:ind w:left="360" w:hanging="360"/>
        <w:jc w:val="both"/>
        <w:rPr>
          <w:color w:val="FF0000"/>
          <w:u w:val="single"/>
        </w:rPr>
      </w:pPr>
    </w:p>
    <w:p w14:paraId="07CEA0FC" w14:textId="77777777" w:rsidR="0026068C" w:rsidRDefault="0026068C" w:rsidP="007867E9">
      <w:pPr>
        <w:tabs>
          <w:tab w:val="num" w:pos="360"/>
        </w:tabs>
        <w:ind w:left="360" w:hanging="360"/>
        <w:jc w:val="both"/>
        <w:rPr>
          <w:color w:val="FF0000"/>
          <w:u w:val="single"/>
        </w:rPr>
      </w:pPr>
    </w:p>
    <w:p w14:paraId="1D029A06" w14:textId="77777777" w:rsidR="0026068C" w:rsidRDefault="0026068C" w:rsidP="007867E9">
      <w:pPr>
        <w:tabs>
          <w:tab w:val="num" w:pos="360"/>
        </w:tabs>
        <w:ind w:left="360" w:hanging="360"/>
        <w:jc w:val="both"/>
        <w:rPr>
          <w:color w:val="FF0000"/>
          <w:u w:val="single"/>
        </w:rPr>
      </w:pPr>
    </w:p>
    <w:p w14:paraId="07DB8DAF" w14:textId="77777777" w:rsidR="00AC4BE0" w:rsidRDefault="00AC4BE0" w:rsidP="007867E9">
      <w:pPr>
        <w:tabs>
          <w:tab w:val="num" w:pos="360"/>
        </w:tabs>
        <w:ind w:left="360" w:hanging="360"/>
        <w:jc w:val="both"/>
        <w:rPr>
          <w:color w:val="FF0000"/>
          <w:u w:val="single"/>
        </w:rPr>
      </w:pPr>
    </w:p>
    <w:p w14:paraId="0CD71A37" w14:textId="77777777" w:rsidR="00AC4BE0" w:rsidRDefault="00AC4BE0" w:rsidP="007867E9">
      <w:pPr>
        <w:tabs>
          <w:tab w:val="num" w:pos="360"/>
        </w:tabs>
        <w:ind w:left="360" w:hanging="360"/>
        <w:jc w:val="both"/>
        <w:rPr>
          <w:u w:val="single"/>
        </w:rPr>
      </w:pPr>
    </w:p>
    <w:p w14:paraId="331566D4" w14:textId="77777777" w:rsidR="00AC4BE0" w:rsidRDefault="00AC4BE0" w:rsidP="004D57E2">
      <w:pPr>
        <w:pStyle w:val="BodyText"/>
      </w:pPr>
    </w:p>
    <w:p w14:paraId="5716AB5B" w14:textId="77777777" w:rsidR="00652DB2" w:rsidRPr="006C027D" w:rsidRDefault="006C027D" w:rsidP="0026068C">
      <w:pPr>
        <w:pStyle w:val="LabHeader"/>
        <w:ind w:firstLine="0"/>
        <w:rPr>
          <w:iCs/>
        </w:rPr>
      </w:pPr>
      <w:r>
        <w:t xml:space="preserve">Part 2    </w:t>
      </w:r>
      <w:r w:rsidRPr="00A0604E">
        <w:rPr>
          <w:iCs/>
        </w:rPr>
        <w:t xml:space="preserve">Estimates, and </w:t>
      </w:r>
      <w:r w:rsidR="00A37A7E">
        <w:rPr>
          <w:iCs/>
        </w:rPr>
        <w:t>M</w:t>
      </w:r>
      <w:r w:rsidRPr="00A0604E">
        <w:rPr>
          <w:iCs/>
        </w:rPr>
        <w:t xml:space="preserve">easurements </w:t>
      </w:r>
    </w:p>
    <w:p w14:paraId="1BB8A1D2" w14:textId="77777777" w:rsidR="0026068C" w:rsidRPr="00431338" w:rsidRDefault="0026068C" w:rsidP="0026068C">
      <w:pPr>
        <w:pStyle w:val="LabHeader"/>
        <w:ind w:firstLine="0"/>
        <w:rPr>
          <w:iCs/>
        </w:rPr>
      </w:pPr>
      <w:r w:rsidRPr="00431338">
        <w:rPr>
          <w:iCs/>
        </w:rPr>
        <w:t xml:space="preserve">Theory </w:t>
      </w:r>
    </w:p>
    <w:p w14:paraId="1524AE03" w14:textId="77777777" w:rsidR="006F46F4" w:rsidRDefault="006F46F4" w:rsidP="004D57E2">
      <w:pPr>
        <w:pStyle w:val="BodyText"/>
      </w:pPr>
    </w:p>
    <w:p w14:paraId="3B346FD3" w14:textId="77777777" w:rsidR="004248F1" w:rsidRPr="004D57E2" w:rsidRDefault="0026068C" w:rsidP="004D57E2">
      <w:pPr>
        <w:pStyle w:val="BodyText"/>
      </w:pPr>
      <w:r>
        <w:tab/>
      </w:r>
      <w:r w:rsidR="004248F1" w:rsidRPr="004D57E2">
        <w:t>In</w:t>
      </w:r>
      <w:r w:rsidRPr="004D57E2">
        <w:t xml:space="preserve"> this part of today’s lab</w:t>
      </w:r>
      <w:r w:rsidR="004248F1" w:rsidRPr="004D57E2">
        <w:t xml:space="preserve">, you will estimate and then measure some physical quantities and compare the two results.  </w:t>
      </w:r>
    </w:p>
    <w:p w14:paraId="65B2B71C" w14:textId="77777777" w:rsidR="0026068C" w:rsidRPr="004D57E2" w:rsidRDefault="004248F1" w:rsidP="004D57E2">
      <w:pPr>
        <w:pStyle w:val="BodyText"/>
      </w:pPr>
      <w:r w:rsidRPr="004D57E2">
        <w:tab/>
      </w:r>
    </w:p>
    <w:p w14:paraId="142795A0" w14:textId="77777777" w:rsidR="004248F1" w:rsidRPr="004D57E2" w:rsidRDefault="0026068C" w:rsidP="004D57E2">
      <w:pPr>
        <w:pStyle w:val="BodyText"/>
      </w:pPr>
      <w:r w:rsidRPr="004D57E2">
        <w:tab/>
      </w:r>
      <w:r w:rsidR="004248F1" w:rsidRPr="004D57E2">
        <w:t xml:space="preserve">The ability to estimate quantities is important in physics as well as many other fields.  Estimation consists of quickly making an "educated guess."  Some people are better at it than others, but it is possible to improve with practice.  Even "poor" estimators can do rather well when they focus on the task and use a system of </w:t>
      </w:r>
      <w:r w:rsidRPr="004D57E2">
        <w:t>units which is familiar to them.</w:t>
      </w:r>
    </w:p>
    <w:p w14:paraId="4DA3D68B" w14:textId="77777777" w:rsidR="004248F1" w:rsidRPr="004D57E2" w:rsidRDefault="004248F1" w:rsidP="004D57E2">
      <w:pPr>
        <w:pStyle w:val="BodyText"/>
      </w:pPr>
      <w:r w:rsidRPr="004D57E2">
        <w:tab/>
      </w:r>
    </w:p>
    <w:p w14:paraId="216A6DE9" w14:textId="77777777" w:rsidR="004248F1" w:rsidRPr="004D57E2" w:rsidRDefault="004248F1" w:rsidP="004D57E2">
      <w:pPr>
        <w:pStyle w:val="BodyText"/>
      </w:pPr>
      <w:r w:rsidRPr="004D57E2">
        <w:tab/>
        <w:t xml:space="preserve">To evaluate your estimating skills, you need to know how to compare your estimated value to a carefully measured one.  To compare two values obtained by whatever means we calculate the percent difference.  The percent difference is the positive difference between the two values e.g. </w:t>
      </w:r>
      <w:r w:rsidRPr="004D57E2">
        <w:rPr>
          <w:iCs/>
        </w:rPr>
        <w:t>x</w:t>
      </w:r>
      <w:r w:rsidRPr="004D57E2">
        <w:rPr>
          <w:vertAlign w:val="subscript"/>
        </w:rPr>
        <w:t>1</w:t>
      </w:r>
      <w:r w:rsidRPr="004D57E2">
        <w:t xml:space="preserve"> and </w:t>
      </w:r>
      <w:r w:rsidRPr="004D57E2">
        <w:rPr>
          <w:iCs/>
        </w:rPr>
        <w:t>x</w:t>
      </w:r>
      <w:r w:rsidRPr="004D57E2">
        <w:rPr>
          <w:vertAlign w:val="subscript"/>
        </w:rPr>
        <w:t xml:space="preserve">2 </w:t>
      </w:r>
      <w:r w:rsidRPr="004D57E2">
        <w:t xml:space="preserve">divided by that one of the two </w:t>
      </w:r>
      <w:r w:rsidRPr="004D57E2">
        <w:lastRenderedPageBreak/>
        <w:t xml:space="preserve">values which is considered to be more accurate – say </w:t>
      </w:r>
      <w:r w:rsidRPr="004D57E2">
        <w:rPr>
          <w:iCs/>
        </w:rPr>
        <w:t>x</w:t>
      </w:r>
      <w:r w:rsidRPr="004D57E2">
        <w:rPr>
          <w:vertAlign w:val="subscript"/>
        </w:rPr>
        <w:t>2</w:t>
      </w:r>
      <w:r w:rsidRPr="004D57E2">
        <w:t>, and multiplied by 100%.  In equation form this looks like</w:t>
      </w:r>
    </w:p>
    <w:p w14:paraId="0B074E34" w14:textId="77777777" w:rsidR="004248F1" w:rsidRPr="004D57E2" w:rsidRDefault="004248F1" w:rsidP="004D57E2">
      <w:pPr>
        <w:pStyle w:val="BodyText"/>
      </w:pPr>
    </w:p>
    <w:p w14:paraId="324FCA1A" w14:textId="77777777" w:rsidR="004248F1" w:rsidRPr="004D57E2" w:rsidRDefault="00B61F2A" w:rsidP="004D57E2">
      <w:pPr>
        <w:pStyle w:val="BodyText"/>
      </w:pPr>
      <m:oMath>
        <m:r>
          <w:rPr>
            <w:rFonts w:ascii="Cambria Math" w:hAnsi="Cambria Math"/>
          </w:rPr>
          <m:t xml:space="preserve">% DIFFERENCE=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hAnsi="Cambria Math"/>
          </w:rPr>
          <m:t>×100%</m:t>
        </m:r>
      </m:oMath>
      <w:r w:rsidR="004248F1" w:rsidRPr="004D57E2">
        <w:tab/>
      </w:r>
      <w:r w:rsidR="004248F1" w:rsidRPr="004D57E2">
        <w:tab/>
      </w:r>
      <w:r w:rsidR="004248F1" w:rsidRPr="004D57E2">
        <w:tab/>
      </w:r>
      <w:r w:rsidR="004248F1" w:rsidRPr="004D57E2">
        <w:tab/>
        <w:t xml:space="preserve">      </w:t>
      </w:r>
      <w:r w:rsidR="0026068C" w:rsidRPr="004D57E2">
        <w:tab/>
      </w:r>
      <w:r w:rsidR="0026068C" w:rsidRPr="004D57E2">
        <w:tab/>
      </w:r>
      <w:r w:rsidR="0026068C" w:rsidRPr="004D57E2">
        <w:tab/>
        <w:t xml:space="preserve">        </w:t>
      </w:r>
      <w:r w:rsidR="004248F1" w:rsidRPr="004D57E2">
        <w:t xml:space="preserve"> </w:t>
      </w:r>
      <w:r w:rsidR="00D85368" w:rsidRPr="004D57E2">
        <w:t xml:space="preserve">        </w:t>
      </w:r>
      <w:r>
        <w:tab/>
        <w:t xml:space="preserve">     </w:t>
      </w:r>
      <w:r w:rsidR="004248F1" w:rsidRPr="004D57E2">
        <w:t>(1)</w:t>
      </w:r>
    </w:p>
    <w:p w14:paraId="6A51510D" w14:textId="77777777" w:rsidR="004248F1" w:rsidRPr="004D57E2" w:rsidRDefault="004248F1" w:rsidP="004D57E2">
      <w:pPr>
        <w:pStyle w:val="BodyText"/>
      </w:pPr>
    </w:p>
    <w:p w14:paraId="4C9F4DA4" w14:textId="6FE723BC" w:rsidR="004248F1" w:rsidRPr="004D57E2" w:rsidRDefault="004248F1" w:rsidP="004D57E2">
      <w:pPr>
        <w:pStyle w:val="BodyText"/>
      </w:pPr>
      <w:r w:rsidRPr="004D57E2">
        <w:t xml:space="preserve">where the straight vertical lines (absolute value signs) indicate that you take the positive value of the quantity between them.  Percent difference tells us how far off </w:t>
      </w:r>
      <w:r w:rsidRPr="004D57E2">
        <w:rPr>
          <w:iCs/>
        </w:rPr>
        <w:t>x</w:t>
      </w:r>
      <w:r w:rsidRPr="004D57E2">
        <w:rPr>
          <w:vertAlign w:val="subscript"/>
        </w:rPr>
        <w:t>1</w:t>
      </w:r>
      <w:r w:rsidRPr="004D57E2">
        <w:t xml:space="preserve"> </w:t>
      </w:r>
      <w:r w:rsidR="00A825BA">
        <w:t xml:space="preserve">is </w:t>
      </w:r>
      <w:r w:rsidRPr="004D57E2">
        <w:t xml:space="preserve">from </w:t>
      </w:r>
      <w:r w:rsidRPr="004D57E2">
        <w:rPr>
          <w:iCs/>
        </w:rPr>
        <w:t>x</w:t>
      </w:r>
      <w:r w:rsidRPr="004D57E2">
        <w:rPr>
          <w:vertAlign w:val="subscript"/>
        </w:rPr>
        <w:t>2</w:t>
      </w:r>
      <w:r w:rsidRPr="004D57E2">
        <w:t xml:space="preserve"> in percentage terms.  In this </w:t>
      </w:r>
      <w:r w:rsidR="0026068C" w:rsidRPr="004D57E2">
        <w:t xml:space="preserve">part of today’s </w:t>
      </w:r>
      <w:r w:rsidR="00F271C7" w:rsidRPr="004D57E2">
        <w:t>lab,</w:t>
      </w:r>
      <w:r w:rsidRPr="004D57E2">
        <w:t xml:space="preserve"> you are asked first to estimate the sizes of some objects, then to measure them, and finally to compare these two values by calculating the percent difference.</w:t>
      </w:r>
    </w:p>
    <w:p w14:paraId="16727854" w14:textId="77777777" w:rsidR="004248F1" w:rsidRPr="004D57E2" w:rsidRDefault="004248F1" w:rsidP="004D57E2">
      <w:pPr>
        <w:pStyle w:val="BodyText"/>
      </w:pPr>
    </w:p>
    <w:p w14:paraId="407EE9A2" w14:textId="77777777" w:rsidR="004248F1" w:rsidRPr="004D57E2" w:rsidRDefault="004248F1" w:rsidP="004D57E2">
      <w:pPr>
        <w:pStyle w:val="BodyText"/>
        <w:rPr>
          <w:sz w:val="30"/>
        </w:rPr>
      </w:pPr>
      <w:r w:rsidRPr="004D57E2">
        <w:tab/>
        <w:t xml:space="preserve">You will frequently need to compare your measured value to some standard and/or a more precisely previously determined value of a particular physical quantity.  That established value is called the accepted value and since that value becomes our benchmark, it then becomes </w:t>
      </w:r>
      <m:oMath>
        <m:r>
          <w:rPr>
            <w:rFonts w:ascii="Cambria Math" w:hAnsi="Cambria Math"/>
          </w:rPr>
          <m:t>x</m:t>
        </m:r>
      </m:oMath>
      <w:r w:rsidRPr="004D57E2">
        <w:rPr>
          <w:vertAlign w:val="subscript"/>
        </w:rPr>
        <w:t>2</w:t>
      </w:r>
      <w:r w:rsidRPr="004D57E2">
        <w:t xml:space="preserve"> in equation (1).  In some other cases you will measure the same quantity in two different ways.  In these circumstances, when you calculate the percent difference in order to compare the two values, you choose as </w:t>
      </w:r>
      <m:oMath>
        <m:r>
          <w:rPr>
            <w:rFonts w:ascii="Cambria Math" w:hAnsi="Cambria Math"/>
          </w:rPr>
          <m:t>x</m:t>
        </m:r>
      </m:oMath>
      <w:r w:rsidRPr="004D57E2">
        <w:rPr>
          <w:vertAlign w:val="subscript"/>
        </w:rPr>
        <w:t>2</w:t>
      </w:r>
      <w:r w:rsidRPr="004D57E2">
        <w:t xml:space="preserve"> the value that you consider the more accurate and/or more reliable. </w:t>
      </w:r>
    </w:p>
    <w:p w14:paraId="5FD5D1C1" w14:textId="77777777" w:rsidR="004248F1" w:rsidRPr="004D57E2" w:rsidRDefault="004248F1" w:rsidP="004D57E2">
      <w:pPr>
        <w:pStyle w:val="BodyText"/>
      </w:pPr>
    </w:p>
    <w:p w14:paraId="28DCB427" w14:textId="77777777" w:rsidR="004248F1" w:rsidRPr="004D57E2" w:rsidRDefault="004248F1" w:rsidP="004D57E2">
      <w:pPr>
        <w:pStyle w:val="BodyText"/>
      </w:pPr>
      <w:r w:rsidRPr="004D57E2">
        <w:tab/>
        <w:t>Whenever you see an instruction to compare the values of two quantities in any experiment it means you should calculate the percent difference and then based on this result discuss how similar these values were.</w:t>
      </w:r>
    </w:p>
    <w:p w14:paraId="35F80A3F" w14:textId="77777777" w:rsidR="006F46F4" w:rsidRDefault="006F46F4" w:rsidP="004D57E2">
      <w:pPr>
        <w:pStyle w:val="BodyText"/>
      </w:pPr>
    </w:p>
    <w:p w14:paraId="07ADD0B5" w14:textId="77777777" w:rsidR="006F46F4" w:rsidRDefault="006F46F4" w:rsidP="0026068C">
      <w:pPr>
        <w:pStyle w:val="Heading4"/>
        <w:ind w:firstLine="0"/>
      </w:pPr>
      <w:r>
        <w:t xml:space="preserve">Questions:  </w:t>
      </w:r>
    </w:p>
    <w:p w14:paraId="322C5D9C" w14:textId="77777777" w:rsidR="006F46F4" w:rsidRDefault="006F46F4"/>
    <w:p w14:paraId="6B1009CD" w14:textId="49957A9E" w:rsidR="006F46F4" w:rsidRDefault="006F46F4" w:rsidP="0026068C">
      <w:pPr>
        <w:rPr>
          <w:u w:val="single"/>
        </w:rPr>
      </w:pPr>
      <w:r>
        <w:t xml:space="preserve">a)  </w:t>
      </w:r>
      <w:r>
        <w:rPr>
          <w:u w:val="single"/>
        </w:rPr>
        <w:t xml:space="preserve">Which of the two values for the weight of the </w:t>
      </w:r>
      <w:r w:rsidR="000C7123">
        <w:rPr>
          <w:u w:val="single"/>
        </w:rPr>
        <w:t xml:space="preserve">twenty </w:t>
      </w:r>
      <w:r>
        <w:rPr>
          <w:u w:val="single"/>
        </w:rPr>
        <w:t xml:space="preserve">pennies you found </w:t>
      </w:r>
      <w:r w:rsidR="0026068C">
        <w:rPr>
          <w:u w:val="single"/>
        </w:rPr>
        <w:t>(</w:t>
      </w:r>
      <w:r w:rsidRPr="0026068C">
        <w:rPr>
          <w:b/>
          <w:smallCaps/>
          <w:kern w:val="28"/>
          <w:u w:val="words"/>
          <w:lang w:val="en-US"/>
        </w:rPr>
        <w:t xml:space="preserve">Part </w:t>
      </w:r>
      <w:r w:rsidR="006C027D">
        <w:rPr>
          <w:b/>
          <w:smallCaps/>
          <w:kern w:val="28"/>
          <w:u w:val="words"/>
          <w:lang w:val="en-US"/>
        </w:rPr>
        <w:t>1</w:t>
      </w:r>
      <w:r w:rsidR="0026068C" w:rsidRPr="0026068C">
        <w:rPr>
          <w:b/>
          <w:smallCaps/>
          <w:kern w:val="28"/>
          <w:u w:val="words"/>
          <w:lang w:val="en-US"/>
        </w:rPr>
        <w:t xml:space="preserve"> </w:t>
      </w:r>
      <w:r w:rsidR="0026068C" w:rsidRPr="0026068C">
        <w:rPr>
          <w:u w:val="single"/>
        </w:rPr>
        <w:t xml:space="preserve">steps </w:t>
      </w:r>
      <w:r w:rsidR="006E5B24">
        <w:rPr>
          <w:u w:val="single"/>
        </w:rPr>
        <w:t>4</w:t>
      </w:r>
      <w:r w:rsidR="0026068C" w:rsidRPr="0026068C">
        <w:rPr>
          <w:u w:val="single"/>
        </w:rPr>
        <w:t xml:space="preserve"> and</w:t>
      </w:r>
      <w:r w:rsidR="0026068C" w:rsidRPr="0026068C">
        <w:rPr>
          <w:b/>
          <w:smallCaps/>
          <w:kern w:val="28"/>
          <w:u w:val="single"/>
          <w:lang w:val="en-US"/>
        </w:rPr>
        <w:t xml:space="preserve"> </w:t>
      </w:r>
      <w:r w:rsidR="006E5B24">
        <w:rPr>
          <w:b/>
          <w:smallCaps/>
          <w:kern w:val="28"/>
          <w:u w:val="single"/>
          <w:lang w:val="en-US"/>
        </w:rPr>
        <w:t>5</w:t>
      </w:r>
      <w:r w:rsidR="0026068C" w:rsidRPr="0026068C">
        <w:rPr>
          <w:u w:val="single"/>
        </w:rPr>
        <w:t>)</w:t>
      </w:r>
      <w:r w:rsidR="00E71C6D">
        <w:rPr>
          <w:u w:val="single"/>
        </w:rPr>
        <w:t>,</w:t>
      </w:r>
      <w:r>
        <w:rPr>
          <w:u w:val="single"/>
        </w:rPr>
        <w:t xml:space="preserve"> the estimated or the measured one</w:t>
      </w:r>
      <w:r w:rsidR="00E71C6D">
        <w:rPr>
          <w:u w:val="single"/>
        </w:rPr>
        <w:t>,</w:t>
      </w:r>
      <w:r>
        <w:rPr>
          <w:u w:val="single"/>
        </w:rPr>
        <w:t xml:space="preserve"> would you consider to be more </w:t>
      </w:r>
      <w:r w:rsidR="00F45DF1">
        <w:rPr>
          <w:u w:val="single"/>
        </w:rPr>
        <w:t>accurate</w:t>
      </w:r>
      <w:r>
        <w:rPr>
          <w:u w:val="single"/>
        </w:rPr>
        <w:t>?</w:t>
      </w:r>
    </w:p>
    <w:p w14:paraId="6154FF66" w14:textId="77777777" w:rsidR="006F46F4" w:rsidRDefault="006F46F4">
      <w:pPr>
        <w:ind w:left="1080"/>
        <w:rPr>
          <w:u w:val="single"/>
        </w:rPr>
      </w:pPr>
    </w:p>
    <w:p w14:paraId="14D6C4B3" w14:textId="77777777" w:rsidR="006F46F4" w:rsidRDefault="006F46F4">
      <w:pPr>
        <w:ind w:left="1080"/>
        <w:rPr>
          <w:u w:val="single"/>
        </w:rPr>
      </w:pPr>
    </w:p>
    <w:p w14:paraId="0E44B5F0" w14:textId="77777777" w:rsidR="00431338" w:rsidRDefault="00431338" w:rsidP="0026068C">
      <w:pPr>
        <w:jc w:val="both"/>
      </w:pPr>
    </w:p>
    <w:p w14:paraId="7D04606C" w14:textId="77777777" w:rsidR="00B61F2A" w:rsidRDefault="00B61F2A" w:rsidP="0026068C">
      <w:pPr>
        <w:jc w:val="both"/>
      </w:pPr>
    </w:p>
    <w:p w14:paraId="2BF3FDD5" w14:textId="00F7CD74" w:rsidR="0026068C" w:rsidRPr="00F17180" w:rsidRDefault="00431338" w:rsidP="0026068C">
      <w:pPr>
        <w:jc w:val="both"/>
        <w:rPr>
          <w:u w:val="single"/>
        </w:rPr>
      </w:pPr>
      <w:r>
        <w:br/>
      </w:r>
      <w:r w:rsidR="006F46F4">
        <w:t xml:space="preserve">b)  </w:t>
      </w:r>
      <w:r w:rsidR="006F46F4">
        <w:rPr>
          <w:u w:val="single"/>
        </w:rPr>
        <w:t>Which value</w:t>
      </w:r>
      <w:r w:rsidR="00D33EAC">
        <w:rPr>
          <w:u w:val="single"/>
        </w:rPr>
        <w:t>,</w:t>
      </w:r>
      <w:r w:rsidR="006F46F4">
        <w:rPr>
          <w:u w:val="single"/>
        </w:rPr>
        <w:t xml:space="preserve"> the estimated or the measured one</w:t>
      </w:r>
      <w:r w:rsidR="00D33EAC">
        <w:rPr>
          <w:u w:val="single"/>
        </w:rPr>
        <w:t>,</w:t>
      </w:r>
      <w:r w:rsidR="006F46F4">
        <w:rPr>
          <w:u w:val="single"/>
        </w:rPr>
        <w:t xml:space="preserve"> will correspond to </w:t>
      </w:r>
      <w:r w:rsidR="006F46F4">
        <w:rPr>
          <w:i/>
          <w:iCs/>
          <w:u w:val="single"/>
        </w:rPr>
        <w:t>x</w:t>
      </w:r>
      <w:r w:rsidR="006F46F4">
        <w:rPr>
          <w:u w:val="single"/>
          <w:vertAlign w:val="subscript"/>
        </w:rPr>
        <w:t>1</w:t>
      </w:r>
      <w:r w:rsidR="006F46F4">
        <w:rPr>
          <w:u w:val="single"/>
        </w:rPr>
        <w:t xml:space="preserve"> and which will correspond </w:t>
      </w:r>
      <w:r w:rsidR="006F46F4">
        <w:rPr>
          <w:i/>
          <w:iCs/>
          <w:u w:val="single"/>
        </w:rPr>
        <w:t>x</w:t>
      </w:r>
      <w:r w:rsidR="006F46F4">
        <w:rPr>
          <w:u w:val="single"/>
          <w:vertAlign w:val="subscript"/>
        </w:rPr>
        <w:t xml:space="preserve">2 </w:t>
      </w:r>
      <w:r w:rsidR="006F46F4">
        <w:rPr>
          <w:u w:val="single"/>
        </w:rPr>
        <w:t xml:space="preserve">if you want to use equation (1) to compare them?  </w:t>
      </w:r>
      <w:r w:rsidR="0026068C">
        <w:rPr>
          <w:u w:val="single"/>
        </w:rPr>
        <w:t>Calculate the value of the % difference between them.</w:t>
      </w:r>
    </w:p>
    <w:p w14:paraId="4A5D8BC0" w14:textId="77777777" w:rsidR="006F46F4" w:rsidRPr="00F17180" w:rsidRDefault="006F46F4" w:rsidP="0026068C">
      <w:pPr>
        <w:jc w:val="both"/>
        <w:rPr>
          <w:u w:val="single"/>
        </w:rPr>
      </w:pPr>
    </w:p>
    <w:p w14:paraId="01C72782" w14:textId="77777777" w:rsidR="006E5B24" w:rsidRDefault="006E5B24" w:rsidP="000C7123">
      <w:pPr>
        <w:pStyle w:val="LabHeader"/>
        <w:ind w:firstLine="0"/>
      </w:pPr>
    </w:p>
    <w:p w14:paraId="50436923" w14:textId="77777777" w:rsidR="00B61F2A" w:rsidRDefault="00B61F2A" w:rsidP="000C7123">
      <w:pPr>
        <w:pStyle w:val="LabHeader"/>
        <w:ind w:firstLine="0"/>
      </w:pPr>
    </w:p>
    <w:p w14:paraId="4525456C" w14:textId="77777777" w:rsidR="006E5B24" w:rsidRDefault="006E5B24" w:rsidP="000C7123">
      <w:pPr>
        <w:pStyle w:val="LabHeader"/>
        <w:ind w:firstLine="0"/>
      </w:pPr>
    </w:p>
    <w:p w14:paraId="41E52BAF" w14:textId="77777777" w:rsidR="000C7123" w:rsidRPr="00A0604E" w:rsidRDefault="000C7123" w:rsidP="000C7123">
      <w:pPr>
        <w:pStyle w:val="LabHeader"/>
        <w:ind w:firstLine="0"/>
        <w:rPr>
          <w:iCs/>
        </w:rPr>
      </w:pPr>
      <w:r w:rsidRPr="00EA7ECF">
        <w:t xml:space="preserve">Part </w:t>
      </w:r>
      <w:r>
        <w:t>3</w:t>
      </w:r>
      <w:r w:rsidRPr="00EA7ECF">
        <w:t xml:space="preserve">    </w:t>
      </w:r>
      <w:r w:rsidRPr="00A0604E">
        <w:rPr>
          <w:iCs/>
        </w:rPr>
        <w:t>Units</w:t>
      </w:r>
    </w:p>
    <w:p w14:paraId="0FC99E30" w14:textId="77777777" w:rsidR="000C7123" w:rsidRDefault="000C7123" w:rsidP="004D57E2">
      <w:pPr>
        <w:pStyle w:val="BodyText"/>
      </w:pPr>
      <w:r>
        <w:tab/>
      </w:r>
    </w:p>
    <w:p w14:paraId="44C64119" w14:textId="77777777" w:rsidR="000C7123" w:rsidRPr="004D57E2" w:rsidRDefault="000C7123" w:rsidP="004D57E2">
      <w:pPr>
        <w:pStyle w:val="BodyText"/>
      </w:pPr>
      <w:r>
        <w:tab/>
      </w:r>
      <w:r w:rsidRPr="004D57E2">
        <w:t>If someone asked you how far you drove today, the answer “10” would make no sense.  Some unit of length such as feet, meters, miles, or kilometers would be needed in the answer.  An answer to almost any physical problem is not complete if the units are omitted.</w:t>
      </w:r>
    </w:p>
    <w:p w14:paraId="04BC35A0" w14:textId="77777777" w:rsidR="000C7123" w:rsidRPr="004D57E2" w:rsidRDefault="000C7123" w:rsidP="004D57E2">
      <w:pPr>
        <w:pStyle w:val="BodyText"/>
      </w:pPr>
    </w:p>
    <w:p w14:paraId="4361F0EC" w14:textId="61B776C5" w:rsidR="000C7123" w:rsidRPr="004D57E2" w:rsidRDefault="000C7123" w:rsidP="004D57E2">
      <w:pPr>
        <w:pStyle w:val="BodyText"/>
      </w:pPr>
      <w:r w:rsidRPr="004D57E2">
        <w:tab/>
        <w:t xml:space="preserve">Almost all countries in the world (except Myanmar and the United States) use the SI system of units.  In this system the meter is the fundamental unit of length, the kilogram is the fundamental unit of mass, the second is the fundamental unit of time, and the Celsius degree is the </w:t>
      </w:r>
      <w:r w:rsidR="000F42C0">
        <w:t xml:space="preserve">fundamental </w:t>
      </w:r>
      <w:r w:rsidRPr="004D57E2">
        <w:t>unit of temperature.  For comparison, the US uses an old English system which has the foot as the unit of length, the pound as the unit of weight, the second as the unit of time, and the Fahrenheit degree as the unit of temperature.</w:t>
      </w:r>
    </w:p>
    <w:p w14:paraId="1F64779C" w14:textId="77777777" w:rsidR="000C7123" w:rsidRPr="004D57E2" w:rsidRDefault="000C7123" w:rsidP="004D57E2">
      <w:pPr>
        <w:pStyle w:val="BodyText"/>
      </w:pPr>
      <w:r w:rsidRPr="004D57E2">
        <w:tab/>
      </w:r>
    </w:p>
    <w:p w14:paraId="6C4D6865" w14:textId="77777777" w:rsidR="000C7123" w:rsidRPr="004D57E2" w:rsidRDefault="000C7123" w:rsidP="004D57E2">
      <w:pPr>
        <w:pStyle w:val="BodyText"/>
        <w:rPr>
          <w:b/>
          <w:bCs/>
        </w:rPr>
      </w:pPr>
      <w:r w:rsidRPr="004D57E2">
        <w:lastRenderedPageBreak/>
        <w:tab/>
        <w:t>In science today, essentially all books use SI units.  This class is no exception. To help you with the conversion process, some common (approximate) equivalencies are listed in table 1 below:</w:t>
      </w:r>
    </w:p>
    <w:p w14:paraId="70AAEAE4" w14:textId="77777777" w:rsidR="00550333" w:rsidRPr="004D57E2" w:rsidRDefault="000C7123" w:rsidP="004D57E2">
      <w:pPr>
        <w:pStyle w:val="BodyText"/>
      </w:pPr>
      <w:r w:rsidRPr="004D57E2">
        <w:tab/>
      </w:r>
    </w:p>
    <w:p w14:paraId="680224F0" w14:textId="77777777" w:rsidR="000C7123" w:rsidRPr="004D57E2" w:rsidRDefault="000C7123" w:rsidP="004D57E2">
      <w:pPr>
        <w:pStyle w:val="BodyText"/>
        <w:jc w:val="center"/>
      </w:pPr>
      <w:r w:rsidRPr="004D57E2">
        <w:rPr>
          <w:b/>
        </w:rPr>
        <w:t>Table 1.   Units Conversion Table</w:t>
      </w:r>
      <w:r w:rsidR="004D57E2">
        <w:rPr>
          <w:b/>
        </w:rPr>
        <w:t xml:space="preserve"> </w:t>
      </w:r>
      <w:r w:rsidR="004D57E2" w:rsidRPr="004D57E2">
        <w:t>(</w:t>
      </w:r>
      <w:r w:rsidR="004D57E2">
        <w:t xml:space="preserve">NOTE: </w:t>
      </w:r>
      <w:r w:rsidR="004D57E2" w:rsidRPr="004D57E2">
        <w:t>values are approximate)</w:t>
      </w:r>
      <w:r w:rsidRPr="004D57E2">
        <w:t>.</w:t>
      </w:r>
    </w:p>
    <w:p w14:paraId="354FEB9F" w14:textId="77777777" w:rsidR="000C7123" w:rsidRPr="004D57E2" w:rsidRDefault="000C7123" w:rsidP="004D57E2">
      <w:pPr>
        <w:pStyle w:val="BodyText"/>
      </w:pPr>
      <w:r w:rsidRPr="004D57E2">
        <w:tab/>
      </w:r>
      <w:r w:rsidRPr="004D57E2">
        <w:tab/>
      </w:r>
    </w:p>
    <w:p w14:paraId="560F03D5" w14:textId="77777777" w:rsidR="00FC4E2F" w:rsidRPr="004D57E2" w:rsidRDefault="00FC4E2F" w:rsidP="004D57E2">
      <w:pPr>
        <w:pStyle w:val="BodyText"/>
      </w:pPr>
      <w:r w:rsidRPr="004D57E2">
        <w:t xml:space="preserve">1 </w:t>
      </w:r>
      <w:proofErr w:type="spellStart"/>
      <w:proofErr w:type="gramStart"/>
      <w:r w:rsidRPr="004D57E2">
        <w:t>centimeter</w:t>
      </w:r>
      <w:proofErr w:type="spellEnd"/>
      <w:r w:rsidRPr="004D57E2">
        <w:t xml:space="preserve">  =</w:t>
      </w:r>
      <w:proofErr w:type="gramEnd"/>
      <w:r w:rsidRPr="004D57E2">
        <w:t xml:space="preserve">  0.39 inches </w:t>
      </w:r>
      <w:r w:rsidRPr="004D57E2">
        <w:tab/>
      </w:r>
      <w:r w:rsidRPr="004D57E2">
        <w:tab/>
      </w:r>
      <w:r w:rsidRPr="004D57E2">
        <w:tab/>
      </w:r>
      <w:r w:rsidRPr="004D57E2">
        <w:tab/>
      </w:r>
      <w:r w:rsidR="004D57E2">
        <w:tab/>
      </w:r>
      <w:r w:rsidRPr="004D57E2">
        <w:t>1 in  =  2.54 cm</w:t>
      </w:r>
    </w:p>
    <w:p w14:paraId="1912F0C0" w14:textId="77777777" w:rsidR="000C7123" w:rsidRPr="004D57E2" w:rsidRDefault="000C7123" w:rsidP="004D57E2">
      <w:pPr>
        <w:pStyle w:val="BodyText"/>
      </w:pPr>
      <w:r w:rsidRPr="004D57E2">
        <w:t xml:space="preserve">1 </w:t>
      </w:r>
      <w:proofErr w:type="gramStart"/>
      <w:r w:rsidRPr="004D57E2">
        <w:t>meter  =</w:t>
      </w:r>
      <w:proofErr w:type="gramEnd"/>
      <w:r w:rsidRPr="004D57E2">
        <w:t xml:space="preserve">  3.3 ft  =  39 inches</w:t>
      </w:r>
      <w:r w:rsidR="00FC4E2F" w:rsidRPr="004D57E2">
        <w:tab/>
      </w:r>
      <w:r w:rsidR="00FC4E2F" w:rsidRPr="004D57E2">
        <w:tab/>
      </w:r>
      <w:r w:rsidR="00FC4E2F" w:rsidRPr="004D57E2">
        <w:tab/>
      </w:r>
      <w:r w:rsidR="00FC4E2F" w:rsidRPr="004D57E2">
        <w:tab/>
        <w:t>1 ft  =  0.30</w:t>
      </w:r>
      <w:r w:rsidR="004D57E2">
        <w:t>5</w:t>
      </w:r>
      <w:r w:rsidR="00FC4E2F" w:rsidRPr="004D57E2">
        <w:t xml:space="preserve"> meters = 30.</w:t>
      </w:r>
      <w:r w:rsidR="004D57E2">
        <w:t>5</w:t>
      </w:r>
      <w:r w:rsidR="00FC4E2F" w:rsidRPr="004D57E2">
        <w:t xml:space="preserve"> cm</w:t>
      </w:r>
    </w:p>
    <w:p w14:paraId="06AABE96" w14:textId="77777777" w:rsidR="000C7123" w:rsidRPr="004D57E2" w:rsidRDefault="000C7123" w:rsidP="004D57E2">
      <w:pPr>
        <w:pStyle w:val="BodyText"/>
      </w:pPr>
      <w:r w:rsidRPr="004D57E2">
        <w:t xml:space="preserve">1 </w:t>
      </w:r>
      <w:proofErr w:type="gramStart"/>
      <w:r w:rsidRPr="004D57E2">
        <w:t>kilometer  =</w:t>
      </w:r>
      <w:proofErr w:type="gramEnd"/>
      <w:r w:rsidRPr="004D57E2">
        <w:t xml:space="preserve">  0.62 miles</w:t>
      </w:r>
      <w:r w:rsidR="00FC4E2F" w:rsidRPr="004D57E2">
        <w:tab/>
      </w:r>
      <w:r w:rsidR="00FC4E2F" w:rsidRPr="004D57E2">
        <w:tab/>
      </w:r>
      <w:r w:rsidR="00FC4E2F" w:rsidRPr="004D57E2">
        <w:tab/>
      </w:r>
      <w:r w:rsidR="00FC4E2F" w:rsidRPr="004D57E2">
        <w:tab/>
      </w:r>
      <w:r w:rsidR="00FC4E2F" w:rsidRPr="004D57E2">
        <w:tab/>
        <w:t>1 mile = 1. 609 km</w:t>
      </w:r>
    </w:p>
    <w:p w14:paraId="5F5E22E2" w14:textId="77777777" w:rsidR="000C7123" w:rsidRPr="004D57E2" w:rsidRDefault="000C7123" w:rsidP="004D57E2">
      <w:pPr>
        <w:pStyle w:val="BodyText"/>
      </w:pPr>
      <w:r w:rsidRPr="004D57E2">
        <w:t>1 kg weighs 2.2 lb on Earth</w:t>
      </w:r>
      <w:r w:rsidR="00FC4E2F" w:rsidRPr="004D57E2">
        <w:tab/>
      </w:r>
      <w:r w:rsidR="00FC4E2F" w:rsidRPr="004D57E2">
        <w:tab/>
      </w:r>
      <w:r w:rsidR="00FC4E2F" w:rsidRPr="004D57E2">
        <w:tab/>
      </w:r>
      <w:r w:rsidR="00FC4E2F" w:rsidRPr="004D57E2">
        <w:tab/>
      </w:r>
      <w:r w:rsidR="00FC4E2F" w:rsidRPr="004D57E2">
        <w:tab/>
      </w:r>
      <w:r w:rsidRPr="004D57E2">
        <w:t>1 lb weighs 0.45 kg on Earth</w:t>
      </w:r>
    </w:p>
    <w:p w14:paraId="396D2041" w14:textId="77777777" w:rsidR="000C7123" w:rsidRPr="004D57E2" w:rsidRDefault="000B4A0A" w:rsidP="004D57E2">
      <w:pPr>
        <w:pStyle w:val="BodyText"/>
      </w:pPr>
      <m:oMath>
        <m:sSub>
          <m:sSubPr>
            <m:ctrlPr>
              <w:rPr>
                <w:rFonts w:ascii="Cambria Math" w:hAnsi="Cambria Math"/>
              </w:rPr>
            </m:ctrlPr>
          </m:sSubPr>
          <m:e>
            <m:r>
              <m:rPr>
                <m:sty m:val="p"/>
              </m:rPr>
              <w:rPr>
                <w:rFonts w:ascii="Cambria Math" w:hAnsi="Cambria Math"/>
              </w:rPr>
              <m:t>Temperature</m:t>
            </m:r>
          </m:e>
          <m:sub>
            <m:r>
              <m:rPr>
                <m:sty m:val="p"/>
              </m:rPr>
              <w:rPr>
                <w:rFonts w:ascii="Cambria Math" w:hAnsi="Cambria Math"/>
              </w:rPr>
              <m:t xml:space="preserve"> ℃</m:t>
            </m:r>
          </m:sub>
        </m:sSub>
        <m:r>
          <w:rPr>
            <w:rFonts w:ascii="Cambria Math" w:hAnsi="Cambria Math"/>
          </w:rPr>
          <m:t xml:space="preserve"> </m:t>
        </m:r>
      </m:oMath>
      <w:r w:rsidR="000C7123" w:rsidRPr="004D57E2">
        <w:t xml:space="preserve">= </w:t>
      </w:r>
      <m:oMath>
        <m:r>
          <m:rPr>
            <m:sty m:val="p"/>
          </m:rPr>
          <w:rPr>
            <w:rFonts w:ascii="Cambria Math" w:hAnsi="Cambria Math"/>
          </w:rPr>
          <m:t>5×</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Temperature</m:t>
                    </m:r>
                  </m:e>
                  <m:sub>
                    <m:r>
                      <m:rPr>
                        <m:sty m:val="p"/>
                      </m:rPr>
                      <w:rPr>
                        <w:rFonts w:ascii="Cambria Math" w:hAnsi="Cambria Math"/>
                        <w:vertAlign w:val="subscript"/>
                      </w:rPr>
                      <m:t xml:space="preserve"> ℉</m:t>
                    </m:r>
                  </m:sub>
                </m:sSub>
                <m:r>
                  <m:rPr>
                    <m:sty m:val="p"/>
                  </m:rPr>
                  <w:rPr>
                    <w:rFonts w:ascii="Cambria Math" w:hAnsi="Cambria Math"/>
                    <w:vertAlign w:val="subscript"/>
                  </w:rPr>
                  <m:t xml:space="preserve"> </m:t>
                </m:r>
                <m:r>
                  <m:rPr>
                    <m:sty m:val="p"/>
                  </m:rPr>
                  <w:rPr>
                    <w:rFonts w:ascii="Cambria Math" w:hAnsi="Cambria Math"/>
                  </w:rPr>
                  <m:t>-32°</m:t>
                </m:r>
              </m:e>
            </m:d>
          </m:num>
          <m:den>
            <m:r>
              <m:rPr>
                <m:sty m:val="p"/>
              </m:rPr>
              <w:rPr>
                <w:rFonts w:ascii="Cambria Math" w:hAnsi="Cambria Math"/>
              </w:rPr>
              <m:t>9</m:t>
            </m:r>
          </m:den>
        </m:f>
      </m:oMath>
      <w:r w:rsidR="004D57E2">
        <w:tab/>
      </w:r>
      <w:r w:rsidR="004D57E2">
        <w:tab/>
      </w:r>
      <w:r w:rsidR="004D57E2">
        <w:tab/>
      </w:r>
      <m:oMath>
        <m:sSub>
          <m:sSubPr>
            <m:ctrlPr>
              <w:rPr>
                <w:rFonts w:ascii="Cambria Math" w:hAnsi="Cambria Math"/>
              </w:rPr>
            </m:ctrlPr>
          </m:sSubPr>
          <m:e>
            <m:r>
              <m:rPr>
                <m:sty m:val="p"/>
              </m:rPr>
              <w:rPr>
                <w:rFonts w:ascii="Cambria Math" w:hAnsi="Cambria Math"/>
              </w:rPr>
              <m:t>Temperature</m:t>
            </m:r>
          </m:e>
          <m:sub>
            <m:r>
              <m:rPr>
                <m:sty m:val="p"/>
              </m:rPr>
              <w:rPr>
                <w:rFonts w:ascii="Cambria Math" w:hAnsi="Cambria Math"/>
              </w:rPr>
              <m:t xml:space="preserve"> ℉</m:t>
            </m:r>
          </m:sub>
        </m:sSub>
        <m:r>
          <w:rPr>
            <w:rFonts w:ascii="Cambria Math" w:hAnsi="Cambria Math"/>
          </w:rPr>
          <m:t xml:space="preserve"> </m:t>
        </m:r>
      </m:oMath>
      <w:r w:rsidR="004D57E2" w:rsidRPr="004D57E2">
        <w:t>=</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9</m:t>
            </m:r>
          </m:num>
          <m:den>
            <m:r>
              <m:rPr>
                <m:sty m:val="p"/>
              </m:rPr>
              <w:rPr>
                <w:rFonts w:ascii="Cambria Math" w:hAnsi="Cambria Math"/>
              </w:rPr>
              <m:t>5</m:t>
            </m:r>
          </m:den>
        </m:f>
        <m:sSub>
          <m:sSubPr>
            <m:ctrlPr>
              <w:rPr>
                <w:rFonts w:ascii="Cambria Math" w:hAnsi="Cambria Math"/>
              </w:rPr>
            </m:ctrlPr>
          </m:sSubPr>
          <m:e>
            <m:r>
              <m:rPr>
                <m:sty m:val="p"/>
              </m:rPr>
              <w:rPr>
                <w:rFonts w:ascii="Cambria Math" w:hAnsi="Cambria Math"/>
              </w:rPr>
              <m:t>×Temperature</m:t>
            </m:r>
          </m:e>
          <m:sub>
            <m:r>
              <m:rPr>
                <m:sty m:val="p"/>
              </m:rPr>
              <w:rPr>
                <w:rFonts w:ascii="Cambria Math" w:hAnsi="Cambria Math"/>
                <w:vertAlign w:val="subscript"/>
              </w:rPr>
              <m:t xml:space="preserve"> ℃</m:t>
            </m:r>
          </m:sub>
        </m:sSub>
        <m:r>
          <m:rPr>
            <m:sty m:val="p"/>
          </m:rPr>
          <w:rPr>
            <w:rFonts w:ascii="Cambria Math" w:hAnsi="Cambria Math"/>
          </w:rPr>
          <m:t>+32°</m:t>
        </m:r>
      </m:oMath>
    </w:p>
    <w:p w14:paraId="4B8F58A7" w14:textId="77777777" w:rsidR="000C7123" w:rsidRPr="004D57E2" w:rsidRDefault="000C7123" w:rsidP="004D57E2">
      <w:pPr>
        <w:pStyle w:val="BodyText"/>
      </w:pPr>
      <w:r w:rsidRPr="004D57E2">
        <w:tab/>
      </w:r>
      <w:r w:rsidRPr="004D57E2">
        <w:tab/>
      </w:r>
    </w:p>
    <w:p w14:paraId="5548C912" w14:textId="77777777" w:rsidR="000C7123" w:rsidRDefault="000C7123" w:rsidP="000C7123">
      <w:pPr>
        <w:pStyle w:val="Heading4"/>
        <w:ind w:firstLine="0"/>
      </w:pPr>
      <w:r>
        <w:t>Questions</w:t>
      </w:r>
      <w:proofErr w:type="gramStart"/>
      <w:r>
        <w:t>:  (</w:t>
      </w:r>
      <w:proofErr w:type="gramEnd"/>
      <w:r>
        <w:t>Be sure to include all calculations performed.)</w:t>
      </w:r>
    </w:p>
    <w:p w14:paraId="64569F8A" w14:textId="77777777" w:rsidR="000C7123" w:rsidRDefault="000C7123" w:rsidP="004D57E2">
      <w:pPr>
        <w:pStyle w:val="BodyText"/>
      </w:pPr>
    </w:p>
    <w:p w14:paraId="6A334F77" w14:textId="1E9E43F5" w:rsidR="000C7123" w:rsidRDefault="000C7123" w:rsidP="000C7123">
      <w:pPr>
        <w:numPr>
          <w:ilvl w:val="0"/>
          <w:numId w:val="28"/>
        </w:numPr>
        <w:tabs>
          <w:tab w:val="left" w:pos="360"/>
        </w:tabs>
        <w:ind w:left="360"/>
        <w:rPr>
          <w:u w:val="single"/>
        </w:rPr>
      </w:pPr>
      <w:r>
        <w:rPr>
          <w:u w:val="single"/>
        </w:rPr>
        <w:t xml:space="preserve">What are </w:t>
      </w:r>
      <w:r w:rsidR="006F368C">
        <w:rPr>
          <w:u w:val="single"/>
        </w:rPr>
        <w:t xml:space="preserve">the </w:t>
      </w:r>
      <w:r>
        <w:rPr>
          <w:u w:val="single"/>
        </w:rPr>
        <w:t xml:space="preserve">main advantages of the SI system? </w:t>
      </w:r>
    </w:p>
    <w:p w14:paraId="4D7C7C5E" w14:textId="77777777" w:rsidR="000C7123" w:rsidRDefault="000C7123" w:rsidP="000C7123">
      <w:pPr>
        <w:tabs>
          <w:tab w:val="left" w:pos="360"/>
        </w:tabs>
        <w:rPr>
          <w:u w:val="single"/>
        </w:rPr>
      </w:pPr>
    </w:p>
    <w:p w14:paraId="3BBC10D1" w14:textId="77777777" w:rsidR="000C7123" w:rsidRPr="00885C33" w:rsidRDefault="000C7123" w:rsidP="000C7123">
      <w:pPr>
        <w:rPr>
          <w:highlight w:val="yellow"/>
          <w:u w:val="single"/>
        </w:rPr>
      </w:pPr>
    </w:p>
    <w:p w14:paraId="38DE06A1" w14:textId="77777777" w:rsidR="000C7123" w:rsidRPr="00885C33" w:rsidRDefault="000C7123" w:rsidP="00550333">
      <w:pPr>
        <w:rPr>
          <w:highlight w:val="yellow"/>
          <w:u w:val="single"/>
        </w:rPr>
      </w:pPr>
    </w:p>
    <w:p w14:paraId="38B12D20" w14:textId="77777777" w:rsidR="000C7123" w:rsidRPr="00885C33" w:rsidRDefault="000C7123" w:rsidP="000C7123">
      <w:pPr>
        <w:ind w:left="1080" w:hanging="360"/>
        <w:rPr>
          <w:highlight w:val="yellow"/>
          <w:u w:val="single"/>
        </w:rPr>
      </w:pPr>
    </w:p>
    <w:p w14:paraId="001CE7EA" w14:textId="77777777" w:rsidR="000C7123" w:rsidRDefault="000C7123" w:rsidP="000C7123">
      <w:pPr>
        <w:ind w:left="1080" w:hanging="360"/>
        <w:rPr>
          <w:highlight w:val="yellow"/>
          <w:u w:val="single"/>
        </w:rPr>
      </w:pPr>
    </w:p>
    <w:p w14:paraId="6FF9B3D4" w14:textId="77777777" w:rsidR="006E5B24" w:rsidRDefault="006E5B24" w:rsidP="000C7123">
      <w:pPr>
        <w:ind w:left="1080" w:hanging="360"/>
        <w:rPr>
          <w:highlight w:val="yellow"/>
          <w:u w:val="single"/>
        </w:rPr>
      </w:pPr>
    </w:p>
    <w:p w14:paraId="5974B238" w14:textId="77777777" w:rsidR="00A37A7E" w:rsidRDefault="00A37A7E" w:rsidP="000C7123">
      <w:pPr>
        <w:ind w:left="1080" w:hanging="360"/>
        <w:rPr>
          <w:highlight w:val="yellow"/>
          <w:u w:val="single"/>
        </w:rPr>
      </w:pPr>
    </w:p>
    <w:p w14:paraId="6CE5ED47" w14:textId="77777777" w:rsidR="00A37A7E" w:rsidRDefault="00A37A7E" w:rsidP="000C7123">
      <w:pPr>
        <w:ind w:left="1080" w:hanging="360"/>
        <w:rPr>
          <w:highlight w:val="yellow"/>
          <w:u w:val="single"/>
        </w:rPr>
      </w:pPr>
    </w:p>
    <w:p w14:paraId="4BCC9BF4" w14:textId="77777777" w:rsidR="006E5B24" w:rsidRDefault="006E5B24" w:rsidP="000C7123">
      <w:pPr>
        <w:ind w:left="1080" w:hanging="360"/>
        <w:rPr>
          <w:highlight w:val="yellow"/>
          <w:u w:val="single"/>
        </w:rPr>
      </w:pPr>
    </w:p>
    <w:p w14:paraId="0387AD7F" w14:textId="77777777" w:rsidR="000C7123" w:rsidRPr="00885C33" w:rsidRDefault="000C7123" w:rsidP="000C7123">
      <w:pPr>
        <w:ind w:left="1080" w:hanging="360"/>
        <w:rPr>
          <w:highlight w:val="yellow"/>
          <w:u w:val="single"/>
        </w:rPr>
      </w:pPr>
    </w:p>
    <w:p w14:paraId="07178A0D" w14:textId="77777777" w:rsidR="000C7123" w:rsidRPr="00885C33" w:rsidRDefault="000C7123" w:rsidP="000C7123">
      <w:pPr>
        <w:ind w:left="1080" w:hanging="360"/>
        <w:rPr>
          <w:highlight w:val="yellow"/>
          <w:u w:val="single"/>
        </w:rPr>
      </w:pPr>
    </w:p>
    <w:p w14:paraId="2D17CEF2" w14:textId="77777777" w:rsidR="000C7123" w:rsidRPr="00885C33" w:rsidRDefault="000C7123" w:rsidP="000C7123">
      <w:pPr>
        <w:ind w:left="1080" w:hanging="360"/>
        <w:rPr>
          <w:highlight w:val="yellow"/>
          <w:u w:val="single"/>
        </w:rPr>
      </w:pPr>
    </w:p>
    <w:p w14:paraId="056AD290" w14:textId="77777777" w:rsidR="000C7123" w:rsidRPr="00885C33" w:rsidRDefault="000C7123" w:rsidP="000C7123">
      <w:pPr>
        <w:ind w:left="1080" w:hanging="360"/>
        <w:rPr>
          <w:highlight w:val="yellow"/>
          <w:u w:val="single"/>
        </w:rPr>
      </w:pPr>
    </w:p>
    <w:p w14:paraId="6E1C9E13" w14:textId="77777777" w:rsidR="000C7123" w:rsidRDefault="000C7123" w:rsidP="000C7123">
      <w:pPr>
        <w:rPr>
          <w:u w:val="single"/>
        </w:rPr>
      </w:pPr>
      <w:r>
        <w:t xml:space="preserve">b) </w:t>
      </w:r>
      <w:r>
        <w:rPr>
          <w:u w:val="single"/>
        </w:rPr>
        <w:t xml:space="preserve">A typical person in the US weighs 150 lb.  How much does such person </w:t>
      </w:r>
      <w:proofErr w:type="spellStart"/>
      <w:r>
        <w:rPr>
          <w:u w:val="single"/>
        </w:rPr>
        <w:t>weigh</w:t>
      </w:r>
      <w:proofErr w:type="spellEnd"/>
      <w:r>
        <w:rPr>
          <w:u w:val="single"/>
        </w:rPr>
        <w:t xml:space="preserve"> </w:t>
      </w:r>
      <w:proofErr w:type="gramStart"/>
      <w:r>
        <w:rPr>
          <w:u w:val="single"/>
        </w:rPr>
        <w:t>in  kilograms</w:t>
      </w:r>
      <w:proofErr w:type="gramEnd"/>
      <w:r>
        <w:rPr>
          <w:u w:val="single"/>
        </w:rPr>
        <w:t xml:space="preserve">?          </w:t>
      </w:r>
    </w:p>
    <w:p w14:paraId="5AE92ED8" w14:textId="77777777" w:rsidR="000C7123" w:rsidRDefault="000C7123" w:rsidP="000C7123">
      <w:pPr>
        <w:ind w:left="1080" w:hanging="360"/>
        <w:rPr>
          <w:u w:val="single"/>
        </w:rPr>
      </w:pPr>
    </w:p>
    <w:p w14:paraId="3EB6FCB2" w14:textId="77777777" w:rsidR="000C7123" w:rsidRDefault="000C7123" w:rsidP="000C7123">
      <w:pPr>
        <w:ind w:left="1080" w:hanging="360"/>
        <w:rPr>
          <w:u w:val="single"/>
        </w:rPr>
      </w:pPr>
    </w:p>
    <w:p w14:paraId="0D09058B" w14:textId="77777777" w:rsidR="000C7123" w:rsidRDefault="000C7123" w:rsidP="000C7123">
      <w:pPr>
        <w:ind w:left="1080" w:hanging="360"/>
        <w:rPr>
          <w:u w:val="single"/>
        </w:rPr>
      </w:pPr>
    </w:p>
    <w:p w14:paraId="2E2666E9" w14:textId="77777777" w:rsidR="00550333" w:rsidRDefault="00550333" w:rsidP="000C7123">
      <w:pPr>
        <w:ind w:left="1080" w:hanging="360"/>
        <w:rPr>
          <w:u w:val="single"/>
        </w:rPr>
      </w:pPr>
    </w:p>
    <w:p w14:paraId="1246C214" w14:textId="77777777" w:rsidR="000C7123" w:rsidRDefault="000C7123" w:rsidP="000C7123">
      <w:pPr>
        <w:ind w:left="1080" w:hanging="360"/>
        <w:rPr>
          <w:u w:val="single"/>
        </w:rPr>
      </w:pPr>
    </w:p>
    <w:p w14:paraId="3F902D0B" w14:textId="77777777" w:rsidR="000C7123" w:rsidRDefault="000C7123" w:rsidP="000C7123">
      <w:pPr>
        <w:ind w:left="1080" w:hanging="360"/>
        <w:rPr>
          <w:u w:val="single"/>
        </w:rPr>
      </w:pPr>
    </w:p>
    <w:p w14:paraId="191CC62E" w14:textId="0C007967" w:rsidR="000C7123" w:rsidRDefault="000C7123" w:rsidP="000C7123">
      <w:pPr>
        <w:tabs>
          <w:tab w:val="left" w:pos="360"/>
        </w:tabs>
        <w:rPr>
          <w:u w:val="single"/>
        </w:rPr>
      </w:pPr>
      <w:r>
        <w:t>c)</w:t>
      </w:r>
      <w:r>
        <w:tab/>
      </w:r>
      <w:r w:rsidR="009250B1" w:rsidRPr="009250B1">
        <w:rPr>
          <w:u w:val="single"/>
        </w:rPr>
        <w:t xml:space="preserve">The </w:t>
      </w:r>
      <w:r w:rsidR="009250B1">
        <w:rPr>
          <w:u w:val="single"/>
        </w:rPr>
        <w:t>a</w:t>
      </w:r>
      <w:r w:rsidR="001456D0">
        <w:rPr>
          <w:u w:val="single"/>
        </w:rPr>
        <w:t>verage female height in United States is 5 feet and 3.5 inches. C</w:t>
      </w:r>
      <w:r>
        <w:rPr>
          <w:u w:val="single"/>
        </w:rPr>
        <w:t>onvert it to centimeters.</w:t>
      </w:r>
    </w:p>
    <w:p w14:paraId="7FEB9B9D" w14:textId="77777777" w:rsidR="000C7123" w:rsidRDefault="000C7123" w:rsidP="000C7123">
      <w:pPr>
        <w:ind w:left="1080" w:hanging="360"/>
        <w:rPr>
          <w:u w:val="single"/>
        </w:rPr>
      </w:pPr>
    </w:p>
    <w:p w14:paraId="0CBDCC20" w14:textId="77777777" w:rsidR="006E5B24" w:rsidRDefault="006E5B24" w:rsidP="000C7123">
      <w:pPr>
        <w:rPr>
          <w:u w:val="single"/>
        </w:rPr>
      </w:pPr>
    </w:p>
    <w:p w14:paraId="684CA54A" w14:textId="77777777" w:rsidR="006E5B24" w:rsidRDefault="006E5B24" w:rsidP="000C7123">
      <w:pPr>
        <w:rPr>
          <w:u w:val="single"/>
        </w:rPr>
      </w:pPr>
    </w:p>
    <w:p w14:paraId="5F6DF487" w14:textId="77777777" w:rsidR="00A37A7E" w:rsidRDefault="00A37A7E" w:rsidP="000C7123">
      <w:pPr>
        <w:rPr>
          <w:u w:val="single"/>
        </w:rPr>
      </w:pPr>
    </w:p>
    <w:p w14:paraId="184AC76C" w14:textId="77777777" w:rsidR="000C7123" w:rsidRDefault="000C7123" w:rsidP="000C7123">
      <w:pPr>
        <w:rPr>
          <w:u w:val="single"/>
        </w:rPr>
      </w:pPr>
    </w:p>
    <w:p w14:paraId="07D12EB0" w14:textId="77777777" w:rsidR="00550333" w:rsidRDefault="00550333" w:rsidP="000C7123">
      <w:pPr>
        <w:tabs>
          <w:tab w:val="left" w:pos="360"/>
        </w:tabs>
      </w:pPr>
    </w:p>
    <w:p w14:paraId="7EF8CF1B" w14:textId="77777777" w:rsidR="00550333" w:rsidRDefault="00550333" w:rsidP="000C7123">
      <w:pPr>
        <w:tabs>
          <w:tab w:val="left" w:pos="360"/>
        </w:tabs>
      </w:pPr>
    </w:p>
    <w:p w14:paraId="2A2E2F5A" w14:textId="77777777" w:rsidR="00550333" w:rsidRDefault="00550333" w:rsidP="000C7123">
      <w:pPr>
        <w:tabs>
          <w:tab w:val="left" w:pos="360"/>
        </w:tabs>
      </w:pPr>
    </w:p>
    <w:p w14:paraId="48DB62F1" w14:textId="28110F4D" w:rsidR="000C7123" w:rsidRDefault="000C7123" w:rsidP="000C7123">
      <w:pPr>
        <w:tabs>
          <w:tab w:val="left" w:pos="360"/>
        </w:tabs>
        <w:rPr>
          <w:u w:val="single"/>
        </w:rPr>
      </w:pPr>
      <w:r>
        <w:t>d)</w:t>
      </w:r>
      <w:r>
        <w:tab/>
      </w:r>
      <w:r>
        <w:rPr>
          <w:u w:val="single"/>
        </w:rPr>
        <w:t>Roughly estimate what distance from your college to your home in old English units</w:t>
      </w:r>
      <w:r w:rsidR="001456D0">
        <w:rPr>
          <w:u w:val="single"/>
        </w:rPr>
        <w:t xml:space="preserve"> (cho</w:t>
      </w:r>
      <w:r w:rsidR="00B6724B">
        <w:rPr>
          <w:u w:val="single"/>
        </w:rPr>
        <w:t>o</w:t>
      </w:r>
      <w:r w:rsidR="001456D0">
        <w:rPr>
          <w:u w:val="single"/>
        </w:rPr>
        <w:t>se the distance for one partner)</w:t>
      </w:r>
      <w:r>
        <w:rPr>
          <w:u w:val="single"/>
        </w:rPr>
        <w:t>.  How much is that in SI units?</w:t>
      </w:r>
    </w:p>
    <w:p w14:paraId="236F89D3" w14:textId="77777777" w:rsidR="000C7123" w:rsidRDefault="000C7123" w:rsidP="000C7123">
      <w:pPr>
        <w:ind w:left="1080" w:hanging="360"/>
        <w:rPr>
          <w:u w:val="single"/>
        </w:rPr>
      </w:pPr>
    </w:p>
    <w:p w14:paraId="09072811" w14:textId="77777777" w:rsidR="000C7123" w:rsidRDefault="000C7123" w:rsidP="000C7123">
      <w:pPr>
        <w:rPr>
          <w:u w:val="single"/>
        </w:rPr>
      </w:pPr>
    </w:p>
    <w:p w14:paraId="7298C16E" w14:textId="77777777" w:rsidR="006E5B24" w:rsidRDefault="006E5B24" w:rsidP="000C7123">
      <w:pPr>
        <w:rPr>
          <w:u w:val="single"/>
        </w:rPr>
      </w:pPr>
    </w:p>
    <w:p w14:paraId="69418E12" w14:textId="77777777" w:rsidR="000C7123" w:rsidRDefault="000C7123" w:rsidP="000C7123">
      <w:pPr>
        <w:rPr>
          <w:u w:val="single"/>
        </w:rPr>
      </w:pPr>
    </w:p>
    <w:p w14:paraId="12F44526" w14:textId="77777777" w:rsidR="000C7123" w:rsidRDefault="000C7123" w:rsidP="000C7123">
      <w:pPr>
        <w:ind w:left="1080" w:hanging="360"/>
        <w:rPr>
          <w:u w:val="single"/>
        </w:rPr>
      </w:pPr>
    </w:p>
    <w:p w14:paraId="400D78E7" w14:textId="77777777" w:rsidR="000C7123" w:rsidRDefault="000C7123" w:rsidP="000C7123">
      <w:pPr>
        <w:ind w:left="1080" w:hanging="360"/>
        <w:rPr>
          <w:u w:val="single"/>
        </w:rPr>
      </w:pPr>
    </w:p>
    <w:p w14:paraId="5FE4154D" w14:textId="77777777" w:rsidR="000C7123" w:rsidRDefault="000C7123" w:rsidP="000C7123">
      <w:pPr>
        <w:pStyle w:val="BodyTextIndent2"/>
        <w:ind w:left="0" w:firstLine="0"/>
        <w:rPr>
          <w:u w:val="single"/>
        </w:rPr>
      </w:pPr>
      <w:r>
        <w:lastRenderedPageBreak/>
        <w:t xml:space="preserve">e) </w:t>
      </w:r>
      <w:r>
        <w:rPr>
          <w:u w:val="single"/>
        </w:rPr>
        <w:t>What is the normal driving speed in town in old English units and what is it in SI units?</w:t>
      </w:r>
    </w:p>
    <w:p w14:paraId="4C120D94" w14:textId="77777777" w:rsidR="000C7123" w:rsidRDefault="000C7123" w:rsidP="000C7123">
      <w:pPr>
        <w:pStyle w:val="BodyTextIndent2"/>
        <w:rPr>
          <w:u w:val="single"/>
        </w:rPr>
      </w:pPr>
    </w:p>
    <w:p w14:paraId="6B9FC21A" w14:textId="77777777" w:rsidR="000C7123" w:rsidRDefault="000C7123" w:rsidP="00D85368">
      <w:pPr>
        <w:pStyle w:val="BodyTextIndent2"/>
        <w:ind w:left="0" w:firstLine="0"/>
        <w:rPr>
          <w:u w:val="single"/>
        </w:rPr>
      </w:pPr>
    </w:p>
    <w:p w14:paraId="6AE64964" w14:textId="77777777" w:rsidR="00D85368" w:rsidRDefault="00D85368" w:rsidP="00D85368">
      <w:pPr>
        <w:pStyle w:val="BodyTextIndent2"/>
        <w:ind w:left="0" w:firstLine="0"/>
        <w:rPr>
          <w:u w:val="single"/>
        </w:rPr>
      </w:pPr>
    </w:p>
    <w:p w14:paraId="1F9A7B8A" w14:textId="77777777" w:rsidR="006E5B24" w:rsidRDefault="006E5B24" w:rsidP="00D85368">
      <w:pPr>
        <w:pStyle w:val="BodyTextIndent2"/>
        <w:ind w:left="0" w:firstLine="0"/>
        <w:rPr>
          <w:u w:val="single"/>
        </w:rPr>
      </w:pPr>
    </w:p>
    <w:p w14:paraId="04821A81" w14:textId="77777777" w:rsidR="000C7123" w:rsidRDefault="000C7123" w:rsidP="000C7123">
      <w:pPr>
        <w:pStyle w:val="BodyTextIndent2"/>
        <w:rPr>
          <w:u w:val="single"/>
        </w:rPr>
      </w:pPr>
    </w:p>
    <w:p w14:paraId="0E3F7147" w14:textId="77777777" w:rsidR="000C7123" w:rsidRDefault="000C7123" w:rsidP="000C7123">
      <w:pPr>
        <w:pStyle w:val="BodyTextIndent2"/>
        <w:rPr>
          <w:u w:val="single"/>
        </w:rPr>
      </w:pPr>
    </w:p>
    <w:p w14:paraId="32E95CED" w14:textId="77777777" w:rsidR="000C7123" w:rsidRPr="001F7A75" w:rsidRDefault="000C7123" w:rsidP="004D57E2">
      <w:pPr>
        <w:pStyle w:val="BodyText"/>
      </w:pPr>
      <w:r>
        <w:t xml:space="preserve">f) </w:t>
      </w:r>
      <w:r w:rsidRPr="00681244">
        <w:rPr>
          <w:u w:val="single"/>
        </w:rPr>
        <w:t>How many meters are there in one kilometer?</w:t>
      </w:r>
    </w:p>
    <w:p w14:paraId="3D9EC96A" w14:textId="77777777" w:rsidR="000C7123" w:rsidRDefault="000C7123" w:rsidP="004D57E2">
      <w:pPr>
        <w:pStyle w:val="BodyText"/>
      </w:pPr>
    </w:p>
    <w:p w14:paraId="0FA1AEC5" w14:textId="77777777" w:rsidR="006E5B24" w:rsidRDefault="006E5B24" w:rsidP="004D57E2">
      <w:pPr>
        <w:pStyle w:val="BodyText"/>
      </w:pPr>
    </w:p>
    <w:p w14:paraId="48BA6514" w14:textId="77777777" w:rsidR="000C7123" w:rsidRDefault="000C7123" w:rsidP="004D57E2">
      <w:pPr>
        <w:pStyle w:val="BodyText"/>
      </w:pPr>
    </w:p>
    <w:p w14:paraId="31C47BDF" w14:textId="77777777" w:rsidR="000C7123" w:rsidRPr="002469C6" w:rsidRDefault="000C7123" w:rsidP="004D57E2">
      <w:pPr>
        <w:pStyle w:val="BodyText"/>
        <w:rPr>
          <w:u w:val="single"/>
        </w:rPr>
      </w:pPr>
      <w:r>
        <w:t xml:space="preserve">g) </w:t>
      </w:r>
      <w:r w:rsidRPr="002469C6">
        <w:rPr>
          <w:u w:val="single"/>
        </w:rPr>
        <w:t>How many millimeters are there in one kilometer?</w:t>
      </w:r>
    </w:p>
    <w:p w14:paraId="59D0D80D" w14:textId="77777777" w:rsidR="000C7123" w:rsidRPr="002469C6" w:rsidRDefault="000C7123" w:rsidP="004D57E2">
      <w:pPr>
        <w:pStyle w:val="BodyText"/>
        <w:rPr>
          <w:u w:val="single"/>
        </w:rPr>
      </w:pPr>
    </w:p>
    <w:p w14:paraId="3BFD53D9" w14:textId="77777777" w:rsidR="000C7123" w:rsidRPr="002469C6" w:rsidRDefault="000C7123" w:rsidP="004D57E2">
      <w:pPr>
        <w:pStyle w:val="BodyText"/>
        <w:rPr>
          <w:u w:val="single"/>
        </w:rPr>
      </w:pPr>
    </w:p>
    <w:p w14:paraId="00867F9B" w14:textId="77777777" w:rsidR="006E5B24" w:rsidRPr="002469C6" w:rsidRDefault="006E5B24" w:rsidP="004D57E2">
      <w:pPr>
        <w:pStyle w:val="BodyText"/>
        <w:rPr>
          <w:u w:val="single"/>
        </w:rPr>
      </w:pPr>
    </w:p>
    <w:p w14:paraId="42DA13A2" w14:textId="77777777" w:rsidR="000C7123" w:rsidRPr="002469C6" w:rsidRDefault="000C7123" w:rsidP="004D57E2">
      <w:pPr>
        <w:pStyle w:val="BodyText"/>
        <w:rPr>
          <w:u w:val="single"/>
        </w:rPr>
      </w:pPr>
      <w:r w:rsidRPr="002469C6">
        <w:t xml:space="preserve">h) </w:t>
      </w:r>
      <w:r w:rsidRPr="002469C6">
        <w:rPr>
          <w:u w:val="single"/>
        </w:rPr>
        <w:t>What is the freezing temperature of water in the SI system?</w:t>
      </w:r>
    </w:p>
    <w:p w14:paraId="432FFBC7" w14:textId="77777777" w:rsidR="000C7123" w:rsidRPr="002469C6" w:rsidRDefault="000C7123" w:rsidP="004D57E2">
      <w:pPr>
        <w:pStyle w:val="BodyText"/>
        <w:rPr>
          <w:u w:val="single"/>
        </w:rPr>
      </w:pPr>
    </w:p>
    <w:p w14:paraId="22DAE300" w14:textId="77777777" w:rsidR="000C7123" w:rsidRPr="002469C6" w:rsidRDefault="000C7123" w:rsidP="004D57E2">
      <w:pPr>
        <w:pStyle w:val="BodyText"/>
        <w:rPr>
          <w:u w:val="single"/>
        </w:rPr>
      </w:pPr>
    </w:p>
    <w:p w14:paraId="42434B72" w14:textId="77777777" w:rsidR="006E5B24" w:rsidRPr="002469C6" w:rsidRDefault="006E5B24" w:rsidP="004D57E2">
      <w:pPr>
        <w:pStyle w:val="BodyText"/>
        <w:rPr>
          <w:u w:val="single"/>
        </w:rPr>
      </w:pPr>
    </w:p>
    <w:p w14:paraId="2AB22317" w14:textId="77777777" w:rsidR="000C7123" w:rsidRPr="002469C6" w:rsidRDefault="000C7123" w:rsidP="004D57E2">
      <w:pPr>
        <w:pStyle w:val="BodyText"/>
        <w:rPr>
          <w:u w:val="single"/>
        </w:rPr>
      </w:pPr>
    </w:p>
    <w:p w14:paraId="0EF8F88F" w14:textId="77777777" w:rsidR="000C7123" w:rsidRPr="002469C6" w:rsidRDefault="000C7123" w:rsidP="004D57E2">
      <w:pPr>
        <w:pStyle w:val="BodyText"/>
        <w:rPr>
          <w:u w:val="single"/>
        </w:rPr>
      </w:pPr>
      <w:proofErr w:type="spellStart"/>
      <w:r w:rsidRPr="002469C6">
        <w:t>i</w:t>
      </w:r>
      <w:proofErr w:type="spellEnd"/>
      <w:r w:rsidRPr="002469C6">
        <w:t>)</w:t>
      </w:r>
      <w:r w:rsidRPr="00D473AE">
        <w:t xml:space="preserve"> </w:t>
      </w:r>
      <w:r w:rsidRPr="002469C6">
        <w:rPr>
          <w:u w:val="single"/>
        </w:rPr>
        <w:t>How many square centimeters are there in one square meter?</w:t>
      </w:r>
    </w:p>
    <w:p w14:paraId="00643934" w14:textId="77777777" w:rsidR="000C7123" w:rsidRPr="002469C6" w:rsidRDefault="000C7123" w:rsidP="004D57E2">
      <w:pPr>
        <w:pStyle w:val="BodyText"/>
        <w:rPr>
          <w:u w:val="single"/>
        </w:rPr>
      </w:pPr>
    </w:p>
    <w:p w14:paraId="1FF33CA9" w14:textId="77777777" w:rsidR="000C7123" w:rsidRPr="002469C6" w:rsidRDefault="000C7123" w:rsidP="004D57E2">
      <w:pPr>
        <w:pStyle w:val="BodyText"/>
        <w:rPr>
          <w:u w:val="single"/>
        </w:rPr>
      </w:pPr>
    </w:p>
    <w:p w14:paraId="516ADEC9" w14:textId="77777777" w:rsidR="006E5B24" w:rsidRPr="002469C6" w:rsidRDefault="006E5B24" w:rsidP="004D57E2">
      <w:pPr>
        <w:pStyle w:val="BodyText"/>
        <w:rPr>
          <w:u w:val="single"/>
        </w:rPr>
      </w:pPr>
    </w:p>
    <w:p w14:paraId="0BF1A083" w14:textId="77777777" w:rsidR="000C7123" w:rsidRPr="002469C6" w:rsidRDefault="000C7123" w:rsidP="004D57E2">
      <w:pPr>
        <w:pStyle w:val="BodyText"/>
        <w:rPr>
          <w:u w:val="single"/>
        </w:rPr>
      </w:pPr>
    </w:p>
    <w:p w14:paraId="4FA76CBF" w14:textId="77777777" w:rsidR="000C7123" w:rsidRPr="002469C6" w:rsidRDefault="000C7123" w:rsidP="004D57E2">
      <w:pPr>
        <w:pStyle w:val="BodyText"/>
        <w:rPr>
          <w:u w:val="single"/>
        </w:rPr>
      </w:pPr>
      <w:r w:rsidRPr="002469C6">
        <w:t>j)</w:t>
      </w:r>
      <w:r w:rsidRPr="00D473AE">
        <w:t xml:space="preserve"> </w:t>
      </w:r>
      <w:r w:rsidRPr="002469C6">
        <w:rPr>
          <w:u w:val="single"/>
        </w:rPr>
        <w:t xml:space="preserve">How many cubic centimeters are there in one square meter? </w:t>
      </w:r>
    </w:p>
    <w:p w14:paraId="6503CD33" w14:textId="77777777" w:rsidR="000C7123" w:rsidRPr="002469C6" w:rsidRDefault="000C7123" w:rsidP="004D57E2">
      <w:pPr>
        <w:pStyle w:val="BodyText"/>
        <w:rPr>
          <w:u w:val="single"/>
        </w:rPr>
      </w:pPr>
    </w:p>
    <w:p w14:paraId="5DE41A5B" w14:textId="77777777" w:rsidR="006E5B24" w:rsidRPr="002469C6" w:rsidRDefault="006E5B24" w:rsidP="004D57E2">
      <w:pPr>
        <w:pStyle w:val="BodyText"/>
        <w:rPr>
          <w:u w:val="single"/>
        </w:rPr>
      </w:pPr>
    </w:p>
    <w:p w14:paraId="12D4066E" w14:textId="77777777" w:rsidR="000C7123" w:rsidRPr="002469C6" w:rsidRDefault="000C7123" w:rsidP="004D57E2">
      <w:pPr>
        <w:pStyle w:val="BodyText"/>
        <w:rPr>
          <w:u w:val="single"/>
        </w:rPr>
      </w:pPr>
    </w:p>
    <w:p w14:paraId="6B07569E" w14:textId="77777777" w:rsidR="000C7123" w:rsidRPr="002469C6" w:rsidRDefault="000C7123" w:rsidP="004D57E2">
      <w:pPr>
        <w:pStyle w:val="BodyText"/>
        <w:rPr>
          <w:u w:val="single"/>
        </w:rPr>
      </w:pPr>
    </w:p>
    <w:p w14:paraId="1392CF22" w14:textId="77777777" w:rsidR="000C7123" w:rsidRPr="002469C6" w:rsidRDefault="000C7123" w:rsidP="004D57E2">
      <w:pPr>
        <w:pStyle w:val="BodyText"/>
        <w:rPr>
          <w:u w:val="single"/>
        </w:rPr>
      </w:pPr>
      <w:r w:rsidRPr="002469C6">
        <w:t>k)</w:t>
      </w:r>
      <w:r w:rsidRPr="00D473AE">
        <w:t xml:space="preserve"> </w:t>
      </w:r>
      <w:r w:rsidRPr="002469C6">
        <w:rPr>
          <w:u w:val="single"/>
        </w:rPr>
        <w:t xml:space="preserve">How many cubic centimeters are there in one cubic meter? </w:t>
      </w:r>
    </w:p>
    <w:p w14:paraId="0220F5D7" w14:textId="77777777" w:rsidR="000C7123" w:rsidRDefault="000C7123" w:rsidP="004D57E2">
      <w:pPr>
        <w:pStyle w:val="BodyText"/>
      </w:pPr>
    </w:p>
    <w:p w14:paraId="4583EC35" w14:textId="77777777" w:rsidR="006E5B24" w:rsidRDefault="006E5B24" w:rsidP="004D57E2">
      <w:pPr>
        <w:pStyle w:val="BodyText"/>
      </w:pPr>
    </w:p>
    <w:p w14:paraId="71098272" w14:textId="77777777" w:rsidR="000C7123" w:rsidRDefault="000C7123" w:rsidP="000C7123">
      <w:pPr>
        <w:ind w:left="720"/>
        <w:rPr>
          <w:u w:val="single"/>
        </w:rPr>
      </w:pPr>
    </w:p>
    <w:p w14:paraId="14DE546A" w14:textId="77777777" w:rsidR="000C7123" w:rsidRDefault="000C7123" w:rsidP="000C7123">
      <w:pPr>
        <w:rPr>
          <w:u w:val="single"/>
        </w:rPr>
      </w:pPr>
    </w:p>
    <w:p w14:paraId="305929DF" w14:textId="77777777" w:rsidR="000C7123" w:rsidRDefault="000C7123" w:rsidP="000C7123">
      <w:pPr>
        <w:rPr>
          <w:u w:val="single"/>
        </w:rPr>
      </w:pPr>
    </w:p>
    <w:p w14:paraId="67A80ECD" w14:textId="77777777" w:rsidR="000C7123" w:rsidRDefault="000C7123" w:rsidP="000C7123">
      <w:pPr>
        <w:rPr>
          <w:u w:val="single"/>
        </w:rPr>
      </w:pPr>
      <w:r w:rsidRPr="00681244">
        <w:t xml:space="preserve">l) </w:t>
      </w:r>
      <w:r>
        <w:rPr>
          <w:u w:val="single"/>
        </w:rPr>
        <w:t>What is your normal body temperature?  Convert it to degrees Celsius.</w:t>
      </w:r>
    </w:p>
    <w:p w14:paraId="354CB08E" w14:textId="77777777" w:rsidR="000C7123" w:rsidRDefault="000C7123" w:rsidP="004D57E2">
      <w:pPr>
        <w:pStyle w:val="BodyText"/>
      </w:pPr>
    </w:p>
    <w:p w14:paraId="5A1E0882" w14:textId="77777777" w:rsidR="00550333" w:rsidRDefault="00550333" w:rsidP="00550333">
      <w:pPr>
        <w:pStyle w:val="LabHeader"/>
        <w:ind w:firstLine="0"/>
      </w:pPr>
    </w:p>
    <w:p w14:paraId="4D3943A9" w14:textId="77777777" w:rsidR="00FC4E2F" w:rsidRDefault="00FC4E2F" w:rsidP="00550333">
      <w:pPr>
        <w:pStyle w:val="LabHeader"/>
        <w:ind w:firstLine="0"/>
      </w:pPr>
    </w:p>
    <w:p w14:paraId="28E57B78" w14:textId="77777777" w:rsidR="00550333" w:rsidRDefault="00550333" w:rsidP="000C7123"/>
    <w:p w14:paraId="06BE729B" w14:textId="1157CCE1" w:rsidR="000C7123" w:rsidRDefault="000C7123" w:rsidP="000C7123">
      <w:pPr>
        <w:rPr>
          <w:u w:val="single"/>
        </w:rPr>
      </w:pPr>
      <w:r>
        <w:t xml:space="preserve">m) </w:t>
      </w:r>
      <w:r w:rsidRPr="00B76491">
        <w:rPr>
          <w:u w:val="single"/>
        </w:rPr>
        <w:t xml:space="preserve">Would you say that the statement </w:t>
      </w:r>
      <w:r>
        <w:rPr>
          <w:u w:val="single"/>
        </w:rPr>
        <w:t>“</w:t>
      </w:r>
      <w:r w:rsidR="00FC2B74">
        <w:rPr>
          <w:u w:val="single"/>
        </w:rPr>
        <w:t>T</w:t>
      </w:r>
      <w:r w:rsidRPr="00B76491">
        <w:rPr>
          <w:u w:val="single"/>
        </w:rPr>
        <w:t>ypical room temperature in degrees Celsius</w:t>
      </w:r>
      <w:r>
        <w:rPr>
          <w:u w:val="single"/>
        </w:rPr>
        <w:t xml:space="preserve"> is 20</w:t>
      </w:r>
      <w:r w:rsidRPr="00B76491">
        <w:rPr>
          <w:u w:val="single"/>
        </w:rPr>
        <w:sym w:font="Symbol" w:char="F0B0"/>
      </w:r>
      <w:r w:rsidRPr="00B76491">
        <w:rPr>
          <w:u w:val="single"/>
        </w:rPr>
        <w:t>C</w:t>
      </w:r>
      <w:r>
        <w:rPr>
          <w:u w:val="single"/>
        </w:rPr>
        <w:t>”</w:t>
      </w:r>
      <w:r w:rsidRPr="00B76491">
        <w:rPr>
          <w:u w:val="single"/>
        </w:rPr>
        <w:t xml:space="preserve"> is true or false?</w:t>
      </w:r>
      <w:r>
        <w:rPr>
          <w:u w:val="single"/>
        </w:rPr>
        <w:t xml:space="preserve">  Convert this value</w:t>
      </w:r>
      <w:r w:rsidRPr="00B76491">
        <w:rPr>
          <w:u w:val="single"/>
        </w:rPr>
        <w:t xml:space="preserve"> to degrees Fahrenheit, check and justify your answer.</w:t>
      </w:r>
    </w:p>
    <w:p w14:paraId="533F46C6" w14:textId="77777777" w:rsidR="000C7123" w:rsidRDefault="000C7123" w:rsidP="000C7123">
      <w:pPr>
        <w:ind w:left="990"/>
        <w:rPr>
          <w:u w:val="single"/>
        </w:rPr>
      </w:pPr>
    </w:p>
    <w:p w14:paraId="3D8B090C" w14:textId="77777777" w:rsidR="000C7123" w:rsidRDefault="000C7123" w:rsidP="000C7123">
      <w:pPr>
        <w:rPr>
          <w:u w:val="single"/>
        </w:rPr>
      </w:pPr>
    </w:p>
    <w:p w14:paraId="19E6F983" w14:textId="77777777" w:rsidR="00550333" w:rsidRDefault="00550333" w:rsidP="000C7123">
      <w:pPr>
        <w:rPr>
          <w:u w:val="single"/>
        </w:rPr>
      </w:pPr>
    </w:p>
    <w:p w14:paraId="4CFEDC7F" w14:textId="77777777" w:rsidR="00550333" w:rsidRDefault="00550333" w:rsidP="000C7123">
      <w:pPr>
        <w:rPr>
          <w:u w:val="single"/>
        </w:rPr>
      </w:pPr>
    </w:p>
    <w:p w14:paraId="685DE008" w14:textId="77777777" w:rsidR="006E5B24" w:rsidRDefault="006E5B24">
      <w:pPr>
        <w:rPr>
          <w:b/>
          <w:smallCaps/>
          <w:kern w:val="28"/>
          <w:u w:val="words"/>
          <w:lang w:val="en-US"/>
        </w:rPr>
      </w:pPr>
    </w:p>
    <w:p w14:paraId="74688252" w14:textId="77777777" w:rsidR="002178F3" w:rsidRPr="006C027D" w:rsidRDefault="000C7123" w:rsidP="002178F3">
      <w:pPr>
        <w:pStyle w:val="LabHeader"/>
        <w:ind w:firstLine="0"/>
        <w:rPr>
          <w:iCs/>
        </w:rPr>
      </w:pPr>
      <w:r>
        <w:lastRenderedPageBreak/>
        <w:t>Part 4</w:t>
      </w:r>
      <w:r w:rsidR="002178F3">
        <w:t xml:space="preserve">    </w:t>
      </w:r>
      <w:r w:rsidR="00A37A7E">
        <w:rPr>
          <w:iCs/>
        </w:rPr>
        <w:t>A Bit o</w:t>
      </w:r>
      <w:r w:rsidR="002178F3">
        <w:rPr>
          <w:iCs/>
        </w:rPr>
        <w:t>f Trig</w:t>
      </w:r>
      <w:r w:rsidR="002178F3" w:rsidRPr="00A0604E">
        <w:rPr>
          <w:iCs/>
        </w:rPr>
        <w:t xml:space="preserve"> </w:t>
      </w:r>
    </w:p>
    <w:p w14:paraId="685C87D0" w14:textId="77777777" w:rsidR="002178F3" w:rsidRPr="00431338" w:rsidRDefault="002178F3" w:rsidP="002178F3">
      <w:pPr>
        <w:pStyle w:val="LabHeader"/>
        <w:ind w:firstLine="0"/>
        <w:rPr>
          <w:iCs/>
        </w:rPr>
      </w:pPr>
      <w:r w:rsidRPr="00431338">
        <w:rPr>
          <w:iCs/>
        </w:rPr>
        <w:t xml:space="preserve">Theory </w:t>
      </w:r>
    </w:p>
    <w:p w14:paraId="40D31280" w14:textId="77777777" w:rsidR="002178F3" w:rsidRPr="0079386C" w:rsidRDefault="002178F3" w:rsidP="004D57E2">
      <w:pPr>
        <w:pStyle w:val="BodyText"/>
        <w:rPr>
          <w:sz w:val="14"/>
        </w:rPr>
      </w:pPr>
      <w:r w:rsidRPr="00FF7A5B">
        <w:tab/>
      </w:r>
    </w:p>
    <w:p w14:paraId="7C798D77" w14:textId="23CD55C6" w:rsidR="002178F3" w:rsidRPr="00E23780" w:rsidRDefault="006E5B24" w:rsidP="004D57E2">
      <w:pPr>
        <w:pStyle w:val="BodyText"/>
      </w:pPr>
      <w:r>
        <w:tab/>
      </w:r>
      <w:r w:rsidR="002178F3" w:rsidRPr="00E23780">
        <w:t>Trigonometry is a part of mathematics based on the properties of right triangles</w:t>
      </w:r>
      <w:r w:rsidR="0051298C">
        <w:t>,</w:t>
      </w:r>
      <w:r w:rsidR="002178F3" w:rsidRPr="00E23780">
        <w:t xml:space="preserve"> i.e. triangles </w:t>
      </w:r>
      <w:r w:rsidR="0051298C">
        <w:t xml:space="preserve">in </w:t>
      </w:r>
      <w:r w:rsidR="002178F3" w:rsidRPr="00E23780">
        <w:t>which two sides are at 90</w:t>
      </w:r>
      <w:r w:rsidR="002178F3" w:rsidRPr="00E23780">
        <w:sym w:font="Symbol" w:char="F0B0"/>
      </w:r>
      <w:r w:rsidR="002178F3" w:rsidRPr="00E23780">
        <w:t xml:space="preserve"> to each other. A sample right triangle is shown in figure </w:t>
      </w:r>
      <w:r>
        <w:t>2</w:t>
      </w:r>
      <w:r w:rsidR="002178F3" w:rsidRPr="00E23780">
        <w:t xml:space="preserve"> below.  In this triangle side </w:t>
      </w:r>
      <w:r w:rsidR="002178F3" w:rsidRPr="00E23780">
        <w:rPr>
          <w:i/>
        </w:rPr>
        <w:t>a</w:t>
      </w:r>
      <w:r w:rsidR="002178F3" w:rsidRPr="00E23780">
        <w:t xml:space="preserve"> is opposite angle </w:t>
      </w:r>
      <w:r w:rsidR="002178F3" w:rsidRPr="004917BA">
        <w:sym w:font="Symbol" w:char="F071"/>
      </w:r>
      <w:r w:rsidR="002178F3" w:rsidRPr="004917BA">
        <w:t xml:space="preserve"> </w:t>
      </w:r>
      <w:r w:rsidR="002178F3" w:rsidRPr="00E23780">
        <w:t xml:space="preserve">, side </w:t>
      </w:r>
      <w:r w:rsidR="002178F3" w:rsidRPr="00E23780">
        <w:rPr>
          <w:i/>
        </w:rPr>
        <w:t>b</w:t>
      </w:r>
      <w:r w:rsidR="002178F3" w:rsidRPr="00E23780">
        <w:t xml:space="preserve"> is adjacent to angle </w:t>
      </w:r>
      <w:r w:rsidR="002178F3" w:rsidRPr="006607FF">
        <w:sym w:font="Symbol" w:char="F071"/>
      </w:r>
      <w:r w:rsidR="002178F3" w:rsidRPr="00E23780">
        <w:t xml:space="preserve"> , and side </w:t>
      </w:r>
      <w:r w:rsidR="002178F3" w:rsidRPr="00E23780">
        <w:rPr>
          <w:i/>
        </w:rPr>
        <w:t>c</w:t>
      </w:r>
      <w:r w:rsidR="002415F1">
        <w:t xml:space="preserve">, which </w:t>
      </w:r>
      <w:r w:rsidR="0044733F">
        <w:t>is</w:t>
      </w:r>
      <w:r w:rsidR="002178F3" w:rsidRPr="00E23780">
        <w:t xml:space="preserve"> opposite the 90</w:t>
      </w:r>
      <w:r w:rsidR="002178F3" w:rsidRPr="00E23780">
        <w:sym w:font="Symbol" w:char="F0B0"/>
      </w:r>
      <w:r w:rsidR="002178F3" w:rsidRPr="00E23780">
        <w:t xml:space="preserve"> angle, is the hypoten</w:t>
      </w:r>
      <w:r w:rsidR="00D20B16" w:rsidRPr="00E23780">
        <w:t>use of the triangle.  The ratio</w:t>
      </w:r>
      <w:r w:rsidR="002178F3" w:rsidRPr="00E23780">
        <w:t>s of the lengths of the sides of such</w:t>
      </w:r>
      <w:r w:rsidR="002415F1">
        <w:t xml:space="preserve"> a</w:t>
      </w:r>
      <w:r w:rsidR="002178F3" w:rsidRPr="00E23780">
        <w:t xml:space="preserve"> triangle define basic trigonometric functions such as </w:t>
      </w:r>
      <w:r w:rsidR="002415F1">
        <w:t xml:space="preserve">the </w:t>
      </w:r>
      <w:r w:rsidR="002178F3" w:rsidRPr="00E23780">
        <w:t xml:space="preserve">sine (sin), cosine (cos), tangent (tan) of the angle </w:t>
      </w:r>
      <w:r w:rsidR="002178F3" w:rsidRPr="006607FF">
        <w:sym w:font="Symbol" w:char="F071"/>
      </w:r>
      <w:r w:rsidR="002178F3" w:rsidRPr="006607FF">
        <w:t xml:space="preserve"> </w:t>
      </w:r>
      <w:r w:rsidR="002178F3" w:rsidRPr="00E23780">
        <w:t xml:space="preserve"> in the following way:</w:t>
      </w:r>
    </w:p>
    <w:p w14:paraId="5E350DAF" w14:textId="77777777" w:rsidR="0030641D" w:rsidRDefault="0030641D" w:rsidP="004D57E2">
      <w:pPr>
        <w:pStyle w:val="BodyText"/>
      </w:pPr>
      <w:r>
        <w:rPr>
          <w:noProof/>
          <w:lang w:val="en-US"/>
        </w:rPr>
        <mc:AlternateContent>
          <mc:Choice Requires="wps">
            <w:drawing>
              <wp:anchor distT="0" distB="0" distL="114300" distR="114300" simplePos="0" relativeHeight="251715584" behindDoc="0" locked="0" layoutInCell="1" allowOverlap="1" wp14:anchorId="274FB8FD" wp14:editId="38788DBD">
                <wp:simplePos x="0" y="0"/>
                <wp:positionH relativeFrom="column">
                  <wp:posOffset>2094230</wp:posOffset>
                </wp:positionH>
                <wp:positionV relativeFrom="paragraph">
                  <wp:posOffset>24823</wp:posOffset>
                </wp:positionV>
                <wp:extent cx="4723977" cy="1403985"/>
                <wp:effectExtent l="0" t="0" r="0" b="254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3977" cy="1403985"/>
                        </a:xfrm>
                        <a:prstGeom prst="rect">
                          <a:avLst/>
                        </a:prstGeom>
                        <a:noFill/>
                        <a:ln w="9525">
                          <a:noFill/>
                          <a:miter lim="800000"/>
                          <a:headEnd/>
                          <a:tailEnd/>
                        </a:ln>
                      </wps:spPr>
                      <wps:txbx>
                        <w:txbxContent>
                          <w:p w14:paraId="074583A3" w14:textId="77777777" w:rsidR="004917BA" w:rsidRPr="00E23780" w:rsidRDefault="004917BA" w:rsidP="004D57E2">
                            <w:pPr>
                              <w:pStyle w:val="BodyText"/>
                              <w:rPr>
                                <w:sz w:val="14"/>
                              </w:rPr>
                            </w:pPr>
                            <w:r w:rsidRPr="00E23780">
                              <w:t xml:space="preserve">sin </w:t>
                            </w:r>
                            <w:r w:rsidRPr="006607FF">
                              <w:sym w:font="Symbol" w:char="F071"/>
                            </w:r>
                            <w:r w:rsidRPr="006607FF">
                              <w:t xml:space="preserve"> </w:t>
                            </w:r>
                            <w:r w:rsidRPr="00E23780">
                              <w:t xml:space="preserve"> =</w:t>
                            </w:r>
                            <w:r w:rsidRPr="0047619B">
                              <w:t xml:space="preserve">  </w:t>
                            </w:r>
                            <m:oMath>
                              <m:f>
                                <m:fPr>
                                  <m:ctrlPr>
                                    <w:rPr>
                                      <w:rFonts w:ascii="Cambria Math" w:hAnsi="Cambria Math"/>
                                    </w:rPr>
                                  </m:ctrlPr>
                                </m:fPr>
                                <m:num>
                                  <m:r>
                                    <m:rPr>
                                      <m:sty m:val="p"/>
                                    </m:rPr>
                                    <w:rPr>
                                      <w:rFonts w:ascii="Cambria Math" w:hAnsi="Cambria Math"/>
                                    </w:rPr>
                                    <m:t>length of the side opposite to θ</m:t>
                                  </m:r>
                                </m:num>
                                <m:den>
                                  <m:r>
                                    <m:rPr>
                                      <m:sty m:val="p"/>
                                    </m:rPr>
                                    <w:rPr>
                                      <w:rFonts w:ascii="Cambria Math" w:hAnsi="Cambria Math"/>
                                    </w:rPr>
                                    <m:t>length of the hypotenuse</m:t>
                                  </m:r>
                                </m:den>
                              </m:f>
                            </m:oMath>
                            <w:r w:rsidRPr="0047619B">
                              <w:t xml:space="preserve"> =  </w:t>
                            </w:r>
                            <m:oMath>
                              <m:f>
                                <m:fPr>
                                  <m:ctrlPr>
                                    <w:rPr>
                                      <w:rFonts w:ascii="Cambria Math" w:hAnsi="Cambria Math"/>
                                      <w:i/>
                                    </w:rPr>
                                  </m:ctrlPr>
                                </m:fPr>
                                <m:num>
                                  <m:r>
                                    <w:rPr>
                                      <w:rFonts w:ascii="Cambria Math" w:hAnsi="Cambria Math"/>
                                    </w:rPr>
                                    <m:t>a</m:t>
                                  </m:r>
                                </m:num>
                                <m:den>
                                  <m:r>
                                    <w:rPr>
                                      <w:rFonts w:ascii="Cambria Math" w:hAnsi="Cambria Math"/>
                                    </w:rPr>
                                    <m:t>c</m:t>
                                  </m:r>
                                </m:den>
                              </m:f>
                            </m:oMath>
                            <w:r w:rsidRPr="0047619B">
                              <w:tab/>
                            </w:r>
                            <w:r w:rsidRPr="00E23780">
                              <w:tab/>
                            </w:r>
                            <w:r w:rsidRPr="00E23780">
                              <w:tab/>
                            </w:r>
                            <w:r w:rsidRPr="00E23780">
                              <w:tab/>
                              <w:t xml:space="preserve">    </w:t>
                            </w:r>
                          </w:p>
                          <w:p w14:paraId="712E4AA2" w14:textId="77777777" w:rsidR="004917BA" w:rsidRPr="00E23780" w:rsidRDefault="004917BA" w:rsidP="004D57E2">
                            <w:pPr>
                              <w:pStyle w:val="BodyText"/>
                            </w:pPr>
                          </w:p>
                          <w:p w14:paraId="17F215E0" w14:textId="77777777" w:rsidR="004917BA" w:rsidRPr="00E23780" w:rsidRDefault="004917BA" w:rsidP="004D57E2">
                            <w:pPr>
                              <w:pStyle w:val="BodyText"/>
                            </w:pPr>
                            <w:r w:rsidRPr="00E23780">
                              <w:t xml:space="preserve">cos </w:t>
                            </w:r>
                            <w:r w:rsidRPr="006607FF">
                              <w:sym w:font="Symbol" w:char="F071"/>
                            </w:r>
                            <w:r w:rsidRPr="006607FF">
                              <w:t xml:space="preserve"> </w:t>
                            </w:r>
                            <w:r>
                              <w:t xml:space="preserve"> </w:t>
                            </w:r>
                            <w:r w:rsidRPr="00E23780">
                              <w:t>=</w:t>
                            </w:r>
                            <w:r>
                              <w:t xml:space="preserve"> </w:t>
                            </w:r>
                            <w:r w:rsidRPr="00E23780">
                              <w:t xml:space="preserve"> </w:t>
                            </w:r>
                            <m:oMath>
                              <m:f>
                                <m:fPr>
                                  <m:ctrlPr>
                                    <w:rPr>
                                      <w:rFonts w:ascii="Cambria Math" w:hAnsi="Cambria Math"/>
                                    </w:rPr>
                                  </m:ctrlPr>
                                </m:fPr>
                                <m:num>
                                  <m:r>
                                    <m:rPr>
                                      <m:sty m:val="p"/>
                                    </m:rPr>
                                    <w:rPr>
                                      <w:rFonts w:ascii="Cambria Math" w:hAnsi="Cambria Math"/>
                                    </w:rPr>
                                    <m:t>length of the side adjacent to θ</m:t>
                                  </m:r>
                                </m:num>
                                <m:den>
                                  <m:r>
                                    <m:rPr>
                                      <m:sty m:val="p"/>
                                    </m:rPr>
                                    <w:rPr>
                                      <w:rFonts w:ascii="Cambria Math" w:hAnsi="Cambria Math"/>
                                    </w:rPr>
                                    <m:t>length of the hypotenuse</m:t>
                                  </m:r>
                                </m:den>
                              </m:f>
                            </m:oMath>
                            <w:r w:rsidRPr="0047619B">
                              <w:t xml:space="preserve"> =  </w:t>
                            </w:r>
                            <m:oMath>
                              <m:f>
                                <m:fPr>
                                  <m:ctrlPr>
                                    <w:rPr>
                                      <w:rFonts w:ascii="Cambria Math" w:hAnsi="Cambria Math"/>
                                      <w:i/>
                                    </w:rPr>
                                  </m:ctrlPr>
                                </m:fPr>
                                <m:num>
                                  <m:r>
                                    <w:rPr>
                                      <w:rFonts w:ascii="Cambria Math" w:hAnsi="Cambria Math"/>
                                    </w:rPr>
                                    <m:t>b</m:t>
                                  </m:r>
                                </m:num>
                                <m:den>
                                  <m:r>
                                    <w:rPr>
                                      <w:rFonts w:ascii="Cambria Math" w:hAnsi="Cambria Math"/>
                                    </w:rPr>
                                    <m:t>c</m:t>
                                  </m:r>
                                </m:den>
                              </m:f>
                            </m:oMath>
                            <w:r w:rsidRPr="00E23780">
                              <w:tab/>
                            </w:r>
                            <w:r w:rsidRPr="00E23780">
                              <w:tab/>
                            </w:r>
                            <w:r w:rsidRPr="00E23780">
                              <w:tab/>
                            </w:r>
                            <w:r w:rsidRPr="00E23780">
                              <w:tab/>
                            </w:r>
                            <w:r w:rsidRPr="00E23780">
                              <w:tab/>
                              <w:t xml:space="preserve">    </w:t>
                            </w:r>
                          </w:p>
                          <w:p w14:paraId="01FCB693" w14:textId="77777777" w:rsidR="004917BA" w:rsidRPr="00E23780" w:rsidRDefault="004917BA" w:rsidP="004D57E2">
                            <w:pPr>
                              <w:pStyle w:val="BodyText"/>
                            </w:pPr>
                            <w:r w:rsidRPr="00E23780">
                              <w:t xml:space="preserve">tan </w:t>
                            </w:r>
                            <w:r w:rsidRPr="006607FF">
                              <w:sym w:font="Symbol" w:char="F071"/>
                            </w:r>
                            <w:r w:rsidRPr="00E23780">
                              <w:t xml:space="preserve">  =</w:t>
                            </w:r>
                            <w:r>
                              <w:t xml:space="preserve"> </w:t>
                            </w:r>
                            <w:r w:rsidRPr="00E23780">
                              <w:t xml:space="preserve"> </w:t>
                            </w:r>
                            <m:oMath>
                              <m:f>
                                <m:fPr>
                                  <m:ctrlPr>
                                    <w:rPr>
                                      <w:rFonts w:ascii="Cambria Math" w:hAnsi="Cambria Math"/>
                                    </w:rPr>
                                  </m:ctrlPr>
                                </m:fPr>
                                <m:num>
                                  <m:r>
                                    <m:rPr>
                                      <m:sty m:val="p"/>
                                    </m:rPr>
                                    <w:rPr>
                                      <w:rFonts w:ascii="Cambria Math" w:hAnsi="Cambria Math"/>
                                    </w:rPr>
                                    <m:t>length of the side opposite to θ</m:t>
                                  </m:r>
                                </m:num>
                                <m:den>
                                  <m:r>
                                    <m:rPr>
                                      <m:sty m:val="p"/>
                                    </m:rPr>
                                    <w:rPr>
                                      <w:rFonts w:ascii="Cambria Math" w:hAnsi="Cambria Math"/>
                                    </w:rPr>
                                    <m:t>length of the side adjacent to θ</m:t>
                                  </m:r>
                                </m:den>
                              </m:f>
                            </m:oMath>
                            <w:r w:rsidRPr="0047619B">
                              <w:t xml:space="preserve"> =  </w:t>
                            </w:r>
                            <m:oMath>
                              <m:f>
                                <m:fPr>
                                  <m:ctrlPr>
                                    <w:rPr>
                                      <w:rFonts w:ascii="Cambria Math" w:hAnsi="Cambria Math"/>
                                      <w:i/>
                                    </w:rPr>
                                  </m:ctrlPr>
                                </m:fPr>
                                <m:num>
                                  <m:r>
                                    <w:rPr>
                                      <w:rFonts w:ascii="Cambria Math" w:hAnsi="Cambria Math"/>
                                    </w:rPr>
                                    <m:t>a</m:t>
                                  </m:r>
                                </m:num>
                                <m:den>
                                  <m:r>
                                    <w:rPr>
                                      <w:rFonts w:ascii="Cambria Math" w:hAnsi="Cambria Math"/>
                                    </w:rPr>
                                    <m:t>b</m:t>
                                  </m:r>
                                </m:den>
                              </m:f>
                            </m:oMath>
                            <w:r w:rsidRPr="00E23780">
                              <w:tab/>
                            </w:r>
                            <w:r w:rsidRPr="00E23780">
                              <w:tab/>
                            </w:r>
                            <w:r w:rsidRPr="00E23780">
                              <w:tab/>
                            </w:r>
                            <w:r w:rsidRPr="00E23780">
                              <w:tab/>
                            </w:r>
                            <w:r w:rsidRPr="00E23780">
                              <w:tab/>
                            </w:r>
                            <w:r w:rsidRPr="00E23780">
                              <w:tab/>
                            </w:r>
                            <w:r w:rsidRPr="00E23780">
                              <w:tab/>
                              <w:t xml:space="preserve">    </w:t>
                            </w:r>
                          </w:p>
                          <w:p w14:paraId="721D9309" w14:textId="77777777" w:rsidR="004917BA" w:rsidRPr="00E23780" w:rsidRDefault="004917BA" w:rsidP="004D57E2">
                            <w:pPr>
                              <w:pStyle w:val="BodyText"/>
                            </w:pPr>
                            <w:r w:rsidRPr="00E23780">
                              <w:t xml:space="preserve">Also for a right triangle we have </w:t>
                            </w:r>
                            <w:r w:rsidRPr="00E23780">
                              <w:rPr>
                                <w:i/>
                              </w:rPr>
                              <w:t>a</w:t>
                            </w:r>
                            <w:r w:rsidRPr="00E23780">
                              <w:rPr>
                                <w:vertAlign w:val="superscript"/>
                              </w:rPr>
                              <w:t>2</w:t>
                            </w:r>
                            <w:r w:rsidRPr="00E23780">
                              <w:t xml:space="preserve"> + </w:t>
                            </w:r>
                            <w:r w:rsidRPr="00E23780">
                              <w:rPr>
                                <w:i/>
                              </w:rPr>
                              <w:t>b</w:t>
                            </w:r>
                            <w:r w:rsidRPr="00E23780">
                              <w:rPr>
                                <w:vertAlign w:val="superscript"/>
                              </w:rPr>
                              <w:t>2</w:t>
                            </w:r>
                            <w:r w:rsidRPr="00E23780">
                              <w:t xml:space="preserve"> = </w:t>
                            </w:r>
                            <w:r w:rsidRPr="00E23780">
                              <w:rPr>
                                <w:i/>
                              </w:rPr>
                              <w:t>c</w:t>
                            </w:r>
                            <w:r w:rsidRPr="00E23780">
                              <w:rPr>
                                <w:vertAlign w:val="superscript"/>
                              </w:rPr>
                              <w:t>2</w:t>
                            </w:r>
                            <w:r w:rsidRPr="00E23780">
                              <w:t xml:space="preserve"> (Pythagorean theorem).</w:t>
                            </w:r>
                          </w:p>
                          <w:p w14:paraId="739EAE7C" w14:textId="77777777" w:rsidR="004917BA" w:rsidRPr="00E23780" w:rsidRDefault="004917BA" w:rsidP="004D57E2">
                            <w:pPr>
                              <w:pStyle w:val="BodyText"/>
                            </w:pPr>
                          </w:p>
                          <w:p w14:paraId="2998D2BE" w14:textId="66B55980" w:rsidR="004917BA" w:rsidRPr="00E23780" w:rsidRDefault="004917BA" w:rsidP="004D57E2">
                            <w:pPr>
                              <w:pStyle w:val="BodyText"/>
                            </w:pPr>
                            <w:r w:rsidRPr="00E23780">
                              <w:t>Notice: since sine, cosine, and tangent are ratios of two lengths</w:t>
                            </w:r>
                            <w:r w:rsidR="00BE461F">
                              <w:t>,</w:t>
                            </w:r>
                            <w:r w:rsidRPr="00E23780">
                              <w:t xml:space="preserve"> they are quantities that do not have any units.</w:t>
                            </w:r>
                          </w:p>
                          <w:p w14:paraId="66D99B10" w14:textId="77777777" w:rsidR="004917BA" w:rsidRPr="00E23780" w:rsidRDefault="004917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FB8FD" id="_x0000_s1037" type="#_x0000_t202" style="position:absolute;left:0;text-align:left;margin-left:164.9pt;margin-top:1.95pt;width:371.95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" filled="f" stroked="f">
                <v:textbox style="mso-fit-shape-to-text:t">
                  <w:txbxContent>
                    <w:p w14:paraId="074583A3" w14:textId="77777777" w:rsidR="004917BA" w:rsidRPr="00E23780" w:rsidRDefault="004917BA" w:rsidP="004D57E2">
                      <w:pPr>
                        <w:pStyle w:val="BodyText"/>
                        <w:rPr>
                          <w:sz w:val="14"/>
                        </w:rPr>
                      </w:pPr>
                      <w:r w:rsidRPr="00E23780">
                        <w:t xml:space="preserve">sin </w:t>
                      </w:r>
                      <w:r w:rsidRPr="006607FF">
                        <w:sym w:font="Symbol" w:char="F071"/>
                      </w:r>
                      <w:r w:rsidRPr="006607FF">
                        <w:t xml:space="preserve"> </w:t>
                      </w:r>
                      <w:r w:rsidRPr="00E23780">
                        <w:t xml:space="preserve"> =</w:t>
                      </w:r>
                      <w:r w:rsidRPr="0047619B">
                        <w:t xml:space="preserve">  </w:t>
                      </w:r>
                      <m:oMath>
                        <m:f>
                          <m:fPr>
                            <m:ctrlPr>
                              <w:rPr>
                                <w:rFonts w:ascii="Cambria Math" w:hAnsi="Cambria Math"/>
                              </w:rPr>
                            </m:ctrlPr>
                          </m:fPr>
                          <m:num>
                            <m:r>
                              <m:rPr>
                                <m:sty m:val="p"/>
                              </m:rPr>
                              <w:rPr>
                                <w:rFonts w:ascii="Cambria Math" w:hAnsi="Cambria Math"/>
                              </w:rPr>
                              <m:t>length of the side opposite to θ</m:t>
                            </m:r>
                          </m:num>
                          <m:den>
                            <m:r>
                              <m:rPr>
                                <m:sty m:val="p"/>
                              </m:rPr>
                              <w:rPr>
                                <w:rFonts w:ascii="Cambria Math" w:hAnsi="Cambria Math"/>
                              </w:rPr>
                              <m:t>length of the hypotenuse</m:t>
                            </m:r>
                          </m:den>
                        </m:f>
                      </m:oMath>
                      <w:r w:rsidRPr="0047619B">
                        <w:t xml:space="preserve"> =  </w:t>
                      </w:r>
                      <m:oMath>
                        <m:f>
                          <m:fPr>
                            <m:ctrlPr>
                              <w:rPr>
                                <w:rFonts w:ascii="Cambria Math" w:hAnsi="Cambria Math"/>
                                <w:i/>
                              </w:rPr>
                            </m:ctrlPr>
                          </m:fPr>
                          <m:num>
                            <m:r>
                              <w:rPr>
                                <w:rFonts w:ascii="Cambria Math" w:hAnsi="Cambria Math"/>
                              </w:rPr>
                              <m:t>a</m:t>
                            </m:r>
                          </m:num>
                          <m:den>
                            <m:r>
                              <w:rPr>
                                <w:rFonts w:ascii="Cambria Math" w:hAnsi="Cambria Math"/>
                              </w:rPr>
                              <m:t>c</m:t>
                            </m:r>
                          </m:den>
                        </m:f>
                      </m:oMath>
                      <w:r w:rsidRPr="0047619B">
                        <w:tab/>
                      </w:r>
                      <w:r w:rsidRPr="00E23780">
                        <w:tab/>
                      </w:r>
                      <w:r w:rsidRPr="00E23780">
                        <w:tab/>
                      </w:r>
                      <w:r w:rsidRPr="00E23780">
                        <w:tab/>
                        <w:t xml:space="preserve">    </w:t>
                      </w:r>
                    </w:p>
                    <w:p w14:paraId="712E4AA2" w14:textId="77777777" w:rsidR="004917BA" w:rsidRPr="00E23780" w:rsidRDefault="004917BA" w:rsidP="004D57E2">
                      <w:pPr>
                        <w:pStyle w:val="BodyText"/>
                      </w:pPr>
                    </w:p>
                    <w:p w14:paraId="17F215E0" w14:textId="77777777" w:rsidR="004917BA" w:rsidRPr="00E23780" w:rsidRDefault="004917BA" w:rsidP="004D57E2">
                      <w:pPr>
                        <w:pStyle w:val="BodyText"/>
                      </w:pPr>
                      <w:r w:rsidRPr="00E23780">
                        <w:t xml:space="preserve">cos </w:t>
                      </w:r>
                      <w:r w:rsidRPr="006607FF">
                        <w:sym w:font="Symbol" w:char="F071"/>
                      </w:r>
                      <w:r w:rsidRPr="006607FF">
                        <w:t xml:space="preserve"> </w:t>
                      </w:r>
                      <w:r>
                        <w:t xml:space="preserve"> </w:t>
                      </w:r>
                      <w:r w:rsidRPr="00E23780">
                        <w:t>=</w:t>
                      </w:r>
                      <w:r>
                        <w:t xml:space="preserve"> </w:t>
                      </w:r>
                      <w:r w:rsidRPr="00E23780">
                        <w:t xml:space="preserve"> </w:t>
                      </w:r>
                      <m:oMath>
                        <m:f>
                          <m:fPr>
                            <m:ctrlPr>
                              <w:rPr>
                                <w:rFonts w:ascii="Cambria Math" w:hAnsi="Cambria Math"/>
                              </w:rPr>
                            </m:ctrlPr>
                          </m:fPr>
                          <m:num>
                            <m:r>
                              <m:rPr>
                                <m:sty m:val="p"/>
                              </m:rPr>
                              <w:rPr>
                                <w:rFonts w:ascii="Cambria Math" w:hAnsi="Cambria Math"/>
                              </w:rPr>
                              <m:t>length of the side adjacent to θ</m:t>
                            </m:r>
                          </m:num>
                          <m:den>
                            <m:r>
                              <m:rPr>
                                <m:sty m:val="p"/>
                              </m:rPr>
                              <w:rPr>
                                <w:rFonts w:ascii="Cambria Math" w:hAnsi="Cambria Math"/>
                              </w:rPr>
                              <m:t>length of the hypotenuse</m:t>
                            </m:r>
                          </m:den>
                        </m:f>
                      </m:oMath>
                      <w:r w:rsidRPr="0047619B">
                        <w:t xml:space="preserve"> =  </w:t>
                      </w:r>
                      <m:oMath>
                        <m:f>
                          <m:fPr>
                            <m:ctrlPr>
                              <w:rPr>
                                <w:rFonts w:ascii="Cambria Math" w:hAnsi="Cambria Math"/>
                                <w:i/>
                              </w:rPr>
                            </m:ctrlPr>
                          </m:fPr>
                          <m:num>
                            <m:r>
                              <w:rPr>
                                <w:rFonts w:ascii="Cambria Math" w:hAnsi="Cambria Math"/>
                              </w:rPr>
                              <m:t>b</m:t>
                            </m:r>
                          </m:num>
                          <m:den>
                            <m:r>
                              <w:rPr>
                                <w:rFonts w:ascii="Cambria Math" w:hAnsi="Cambria Math"/>
                              </w:rPr>
                              <m:t>c</m:t>
                            </m:r>
                          </m:den>
                        </m:f>
                      </m:oMath>
                      <w:r w:rsidRPr="00E23780">
                        <w:tab/>
                      </w:r>
                      <w:r w:rsidRPr="00E23780">
                        <w:tab/>
                      </w:r>
                      <w:r w:rsidRPr="00E23780">
                        <w:tab/>
                      </w:r>
                      <w:r w:rsidRPr="00E23780">
                        <w:tab/>
                      </w:r>
                      <w:r w:rsidRPr="00E23780">
                        <w:tab/>
                        <w:t xml:space="preserve">    </w:t>
                      </w:r>
                    </w:p>
                    <w:p w14:paraId="01FCB693" w14:textId="77777777" w:rsidR="004917BA" w:rsidRPr="00E23780" w:rsidRDefault="004917BA" w:rsidP="004D57E2">
                      <w:pPr>
                        <w:pStyle w:val="BodyText"/>
                      </w:pPr>
                      <w:r w:rsidRPr="00E23780">
                        <w:t xml:space="preserve">tan </w:t>
                      </w:r>
                      <w:r w:rsidRPr="006607FF">
                        <w:sym w:font="Symbol" w:char="F071"/>
                      </w:r>
                      <w:r w:rsidRPr="00E23780">
                        <w:t xml:space="preserve">  =</w:t>
                      </w:r>
                      <w:r>
                        <w:t xml:space="preserve"> </w:t>
                      </w:r>
                      <w:r w:rsidRPr="00E23780">
                        <w:t xml:space="preserve"> </w:t>
                      </w:r>
                      <m:oMath>
                        <m:f>
                          <m:fPr>
                            <m:ctrlPr>
                              <w:rPr>
                                <w:rFonts w:ascii="Cambria Math" w:hAnsi="Cambria Math"/>
                              </w:rPr>
                            </m:ctrlPr>
                          </m:fPr>
                          <m:num>
                            <m:r>
                              <m:rPr>
                                <m:sty m:val="p"/>
                              </m:rPr>
                              <w:rPr>
                                <w:rFonts w:ascii="Cambria Math" w:hAnsi="Cambria Math"/>
                              </w:rPr>
                              <m:t>length of the side opposite to θ</m:t>
                            </m:r>
                          </m:num>
                          <m:den>
                            <m:r>
                              <m:rPr>
                                <m:sty m:val="p"/>
                              </m:rPr>
                              <w:rPr>
                                <w:rFonts w:ascii="Cambria Math" w:hAnsi="Cambria Math"/>
                              </w:rPr>
                              <m:t>length of the side adjacent to θ</m:t>
                            </m:r>
                          </m:den>
                        </m:f>
                      </m:oMath>
                      <w:r w:rsidRPr="0047619B">
                        <w:t xml:space="preserve"> =  </w:t>
                      </w:r>
                      <m:oMath>
                        <m:f>
                          <m:fPr>
                            <m:ctrlPr>
                              <w:rPr>
                                <w:rFonts w:ascii="Cambria Math" w:hAnsi="Cambria Math"/>
                                <w:i/>
                              </w:rPr>
                            </m:ctrlPr>
                          </m:fPr>
                          <m:num>
                            <m:r>
                              <w:rPr>
                                <w:rFonts w:ascii="Cambria Math" w:hAnsi="Cambria Math"/>
                              </w:rPr>
                              <m:t>a</m:t>
                            </m:r>
                          </m:num>
                          <m:den>
                            <m:r>
                              <w:rPr>
                                <w:rFonts w:ascii="Cambria Math" w:hAnsi="Cambria Math"/>
                              </w:rPr>
                              <m:t>b</m:t>
                            </m:r>
                          </m:den>
                        </m:f>
                      </m:oMath>
                      <w:r w:rsidRPr="00E23780">
                        <w:tab/>
                      </w:r>
                      <w:r w:rsidRPr="00E23780">
                        <w:tab/>
                      </w:r>
                      <w:r w:rsidRPr="00E23780">
                        <w:tab/>
                      </w:r>
                      <w:r w:rsidRPr="00E23780">
                        <w:tab/>
                      </w:r>
                      <w:r w:rsidRPr="00E23780">
                        <w:tab/>
                      </w:r>
                      <w:r w:rsidRPr="00E23780">
                        <w:tab/>
                      </w:r>
                      <w:r w:rsidRPr="00E23780">
                        <w:tab/>
                        <w:t xml:space="preserve">    </w:t>
                      </w:r>
                    </w:p>
                    <w:p w14:paraId="721D9309" w14:textId="77777777" w:rsidR="004917BA" w:rsidRPr="00E23780" w:rsidRDefault="004917BA" w:rsidP="004D57E2">
                      <w:pPr>
                        <w:pStyle w:val="BodyText"/>
                      </w:pPr>
                      <w:r w:rsidRPr="00E23780">
                        <w:t xml:space="preserve">Also for a right triangle we have </w:t>
                      </w:r>
                      <w:r w:rsidRPr="00E23780">
                        <w:rPr>
                          <w:i/>
                        </w:rPr>
                        <w:t>a</w:t>
                      </w:r>
                      <w:r w:rsidRPr="00E23780">
                        <w:rPr>
                          <w:vertAlign w:val="superscript"/>
                        </w:rPr>
                        <w:t>2</w:t>
                      </w:r>
                      <w:r w:rsidRPr="00E23780">
                        <w:t xml:space="preserve"> + </w:t>
                      </w:r>
                      <w:r w:rsidRPr="00E23780">
                        <w:rPr>
                          <w:i/>
                        </w:rPr>
                        <w:t>b</w:t>
                      </w:r>
                      <w:r w:rsidRPr="00E23780">
                        <w:rPr>
                          <w:vertAlign w:val="superscript"/>
                        </w:rPr>
                        <w:t>2</w:t>
                      </w:r>
                      <w:r w:rsidRPr="00E23780">
                        <w:t xml:space="preserve"> = </w:t>
                      </w:r>
                      <w:r w:rsidRPr="00E23780">
                        <w:rPr>
                          <w:i/>
                        </w:rPr>
                        <w:t>c</w:t>
                      </w:r>
                      <w:r w:rsidRPr="00E23780">
                        <w:rPr>
                          <w:vertAlign w:val="superscript"/>
                        </w:rPr>
                        <w:t>2</w:t>
                      </w:r>
                      <w:r w:rsidRPr="00E23780">
                        <w:t xml:space="preserve"> (Pythagorean theorem).</w:t>
                      </w:r>
                    </w:p>
                    <w:p w14:paraId="739EAE7C" w14:textId="77777777" w:rsidR="004917BA" w:rsidRPr="00E23780" w:rsidRDefault="004917BA" w:rsidP="004D57E2">
                      <w:pPr>
                        <w:pStyle w:val="BodyText"/>
                      </w:pPr>
                    </w:p>
                    <w:p w14:paraId="2998D2BE" w14:textId="66B55980" w:rsidR="004917BA" w:rsidRPr="00E23780" w:rsidRDefault="004917BA" w:rsidP="004D57E2">
                      <w:pPr>
                        <w:pStyle w:val="BodyText"/>
                      </w:pPr>
                      <w:r w:rsidRPr="00E23780">
                        <w:t>Notice: since sine, cosine, and tangent are ratios of two lengths</w:t>
                      </w:r>
                      <w:r w:rsidR="00BE461F">
                        <w:t>,</w:t>
                      </w:r>
                      <w:r w:rsidRPr="00E23780">
                        <w:t xml:space="preserve"> they are quantities that do not have any units.</w:t>
                      </w:r>
                    </w:p>
                    <w:p w14:paraId="66D99B10" w14:textId="77777777" w:rsidR="004917BA" w:rsidRPr="00E23780" w:rsidRDefault="004917BA"/>
                  </w:txbxContent>
                </v:textbox>
              </v:shape>
            </w:pict>
          </mc:Fallback>
        </mc:AlternateContent>
      </w:r>
    </w:p>
    <w:p w14:paraId="451E9F10" w14:textId="77777777" w:rsidR="0030641D" w:rsidRDefault="0030641D" w:rsidP="004D57E2">
      <w:pPr>
        <w:pStyle w:val="BodyText"/>
      </w:pPr>
      <w:r w:rsidRPr="0030641D">
        <w:rPr>
          <w:noProof/>
          <w:lang w:val="en-US"/>
        </w:rPr>
        <mc:AlternateContent>
          <mc:Choice Requires="wpg">
            <w:drawing>
              <wp:anchor distT="0" distB="0" distL="114300" distR="114300" simplePos="0" relativeHeight="251713536" behindDoc="0" locked="0" layoutInCell="1" allowOverlap="1" wp14:anchorId="03E25E9C" wp14:editId="1E543D12">
                <wp:simplePos x="0" y="0"/>
                <wp:positionH relativeFrom="column">
                  <wp:posOffset>-95250</wp:posOffset>
                </wp:positionH>
                <wp:positionV relativeFrom="paragraph">
                  <wp:posOffset>1905</wp:posOffset>
                </wp:positionV>
                <wp:extent cx="1921064" cy="2399586"/>
                <wp:effectExtent l="0" t="19050" r="22225" b="1270"/>
                <wp:wrapNone/>
                <wp:docPr id="224" name="Group 1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921064" cy="2399586"/>
                          <a:chOff x="-52883" y="0"/>
                          <a:chExt cx="2285543" cy="2853268"/>
                        </a:xfrm>
                      </wpg:grpSpPr>
                      <wps:wsp>
                        <wps:cNvPr id="225" name="Straight Connector 225"/>
                        <wps:cNvCnPr>
                          <a:cxnSpLocks noChangeShapeType="1"/>
                        </wps:cNvCnPr>
                        <wps:spPr bwMode="auto">
                          <a:xfrm>
                            <a:off x="289560" y="0"/>
                            <a:ext cx="635" cy="24003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Straight Connector 230"/>
                        <wps:cNvCnPr>
                          <a:cxnSpLocks noChangeShapeType="1"/>
                        </wps:cNvCnPr>
                        <wps:spPr bwMode="auto">
                          <a:xfrm>
                            <a:off x="289560" y="2400300"/>
                            <a:ext cx="19431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Straight Connector 231"/>
                        <wps:cNvCnPr>
                          <a:cxnSpLocks noChangeShapeType="1"/>
                        </wps:cNvCnPr>
                        <wps:spPr bwMode="auto">
                          <a:xfrm>
                            <a:off x="289560" y="0"/>
                            <a:ext cx="1943100" cy="240030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Straight Connector 232"/>
                        <wps:cNvCnPr>
                          <a:cxnSpLocks noChangeShapeType="1"/>
                        </wps:cNvCnPr>
                        <wps:spPr bwMode="auto">
                          <a:xfrm>
                            <a:off x="289560" y="2172335"/>
                            <a:ext cx="228600" cy="63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Straight Connector 233"/>
                        <wps:cNvCnPr>
                          <a:cxnSpLocks noChangeShapeType="1"/>
                        </wps:cNvCnPr>
                        <wps:spPr bwMode="auto">
                          <a:xfrm>
                            <a:off x="518160" y="2172335"/>
                            <a:ext cx="635" cy="2279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Text Box 205"/>
                        <wps:cNvSpPr txBox="1">
                          <a:spLocks noChangeArrowheads="1"/>
                        </wps:cNvSpPr>
                        <wps:spPr bwMode="auto">
                          <a:xfrm>
                            <a:off x="426980" y="1844596"/>
                            <a:ext cx="5715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49261944" w14:textId="77777777" w:rsidR="004917BA" w:rsidRDefault="004917BA" w:rsidP="0030641D">
                              <w:pPr>
                                <w:pStyle w:val="NormalWeb"/>
                                <w:spacing w:before="0" w:beforeAutospacing="0" w:after="0" w:afterAutospacing="0"/>
                                <w:textAlignment w:val="baseline"/>
                              </w:pPr>
                              <w:r>
                                <w:rPr>
                                  <w:rFonts w:asciiTheme="minorHAnsi" w:hAnsi="Calibri" w:cs="Arial"/>
                                  <w:color w:val="000000" w:themeColor="text1"/>
                                  <w:kern w:val="24"/>
                                  <w:sz w:val="32"/>
                                  <w:szCs w:val="32"/>
                                  <w:lang w:val="en-AU"/>
                                </w:rPr>
                                <w:t>90</w:t>
                              </w:r>
                              <w:r>
                                <w:rPr>
                                  <w:rFonts w:asciiTheme="minorHAnsi" w:hAnsi="Symbol" w:cs="Arial"/>
                                  <w:color w:val="000000" w:themeColor="text1"/>
                                  <w:kern w:val="24"/>
                                  <w:sz w:val="32"/>
                                  <w:szCs w:val="32"/>
                                  <w:lang w:val="en-AU"/>
                                </w:rPr>
                                <w:sym w:font="Symbol" w:char="F0B0"/>
                              </w:r>
                            </w:p>
                          </w:txbxContent>
                        </wps:txbx>
                        <wps:bodyPr vert="horz" wrap="square" lIns="91440" tIns="45720" rIns="91440" bIns="45720" numCol="1" anchor="t" anchorCtr="0" compatLnSpc="1">
                          <a:prstTxWarp prst="textNoShape">
                            <a:avLst/>
                          </a:prstTxWarp>
                        </wps:bodyPr>
                      </wps:wsp>
                      <wps:wsp>
                        <wps:cNvPr id="235" name="Text Box 207"/>
                        <wps:cNvSpPr txBox="1">
                          <a:spLocks noChangeArrowheads="1"/>
                        </wps:cNvSpPr>
                        <wps:spPr bwMode="auto">
                          <a:xfrm>
                            <a:off x="1151768" y="592238"/>
                            <a:ext cx="457201" cy="684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3B3A0862" w14:textId="77777777" w:rsidR="004917BA" w:rsidRPr="004917BA" w:rsidRDefault="004917BA" w:rsidP="0030641D">
                              <w:pPr>
                                <w:pStyle w:val="NormalWeb"/>
                                <w:spacing w:before="0" w:beforeAutospacing="0" w:after="0" w:afterAutospacing="0"/>
                                <w:textAlignment w:val="baseline"/>
                                <w:rPr>
                                  <w:rFonts w:ascii="Book Antiqua" w:hAnsi="Book Antiqua"/>
                                  <w:b/>
                                </w:rPr>
                              </w:pPr>
                              <w:r w:rsidRPr="0030641D">
                                <w:rPr>
                                  <w:rFonts w:ascii="Book Antiqua" w:hAnsi="Book Antiqua" w:cs="Arial"/>
                                  <w:i/>
                                  <w:iCs/>
                                  <w:color w:val="000000" w:themeColor="text1"/>
                                  <w:kern w:val="24"/>
                                  <w:sz w:val="32"/>
                                  <w:szCs w:val="32"/>
                                  <w:lang w:val="en-AU"/>
                                </w:rPr>
                                <w:t xml:space="preserve">    </w:t>
                              </w:r>
                              <w:r w:rsidRPr="004917BA">
                                <w:rPr>
                                  <w:rFonts w:ascii="Book Antiqua" w:hAnsi="Book Antiqua" w:cs="Arial"/>
                                  <w:b/>
                                  <w:i/>
                                  <w:iCs/>
                                  <w:color w:val="000000" w:themeColor="text1"/>
                                  <w:kern w:val="24"/>
                                  <w:sz w:val="32"/>
                                  <w:szCs w:val="32"/>
                                  <w:lang w:val="en-AU"/>
                                </w:rPr>
                                <w:t>c</w:t>
                              </w:r>
                            </w:p>
                          </w:txbxContent>
                        </wps:txbx>
                        <wps:bodyPr vert="horz" wrap="square" lIns="91440" tIns="45720" rIns="91440" bIns="45720" numCol="1" anchor="t" anchorCtr="0" compatLnSpc="1">
                          <a:prstTxWarp prst="textNoShape">
                            <a:avLst/>
                          </a:prstTxWarp>
                        </wps:bodyPr>
                      </wps:wsp>
                      <wps:wsp>
                        <wps:cNvPr id="236" name="Text Box 23"/>
                        <wps:cNvSpPr txBox="1">
                          <a:spLocks noChangeArrowheads="1"/>
                        </wps:cNvSpPr>
                        <wps:spPr bwMode="auto">
                          <a:xfrm>
                            <a:off x="-52883" y="1219200"/>
                            <a:ext cx="457199"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0D321056" w14:textId="77777777" w:rsidR="004917BA" w:rsidRPr="004917BA" w:rsidRDefault="004917BA" w:rsidP="0030641D">
                              <w:pPr>
                                <w:pStyle w:val="NormalWeb"/>
                                <w:spacing w:before="0" w:beforeAutospacing="0" w:after="0" w:afterAutospacing="0"/>
                                <w:textAlignment w:val="baseline"/>
                                <w:rPr>
                                  <w:rFonts w:ascii="Book Antiqua" w:hAnsi="Book Antiqua"/>
                                  <w:b/>
                                </w:rPr>
                              </w:pPr>
                              <w:r w:rsidRPr="004917BA">
                                <w:rPr>
                                  <w:rFonts w:asciiTheme="minorHAnsi" w:hAnsi="Calibri" w:cs="Arial"/>
                                  <w:b/>
                                  <w:i/>
                                  <w:iCs/>
                                  <w:color w:val="000000" w:themeColor="text1"/>
                                  <w:kern w:val="24"/>
                                  <w:sz w:val="32"/>
                                  <w:szCs w:val="32"/>
                                  <w:lang w:val="en-AU"/>
                                </w:rPr>
                                <w:t xml:space="preserve"> </w:t>
                              </w:r>
                              <w:r w:rsidRPr="004917BA">
                                <w:rPr>
                                  <w:rFonts w:ascii="Book Antiqua" w:hAnsi="Book Antiqua" w:cs="Arial"/>
                                  <w:b/>
                                  <w:i/>
                                  <w:iCs/>
                                  <w:color w:val="000000" w:themeColor="text1"/>
                                  <w:kern w:val="24"/>
                                  <w:sz w:val="32"/>
                                  <w:szCs w:val="32"/>
                                  <w:lang w:val="en-AU"/>
                                </w:rPr>
                                <w:t>a</w:t>
                              </w:r>
                            </w:p>
                          </w:txbxContent>
                        </wps:txbx>
                        <wps:bodyPr vert="horz" wrap="square" lIns="91440" tIns="45720" rIns="91440" bIns="45720" numCol="1" anchor="t" anchorCtr="0" compatLnSpc="1">
                          <a:prstTxWarp prst="textNoShape">
                            <a:avLst/>
                          </a:prstTxWarp>
                        </wps:bodyPr>
                      </wps:wsp>
                      <wps:wsp>
                        <wps:cNvPr id="237" name="Text Box 21"/>
                        <wps:cNvSpPr txBox="1">
                          <a:spLocks noChangeArrowheads="1"/>
                        </wps:cNvSpPr>
                        <wps:spPr bwMode="auto">
                          <a:xfrm>
                            <a:off x="936626" y="2169056"/>
                            <a:ext cx="457200" cy="68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B8A260D" w14:textId="77777777" w:rsidR="004917BA" w:rsidRPr="0030641D" w:rsidRDefault="004917BA" w:rsidP="0030641D">
                              <w:pPr>
                                <w:pStyle w:val="NormalWeb"/>
                                <w:spacing w:before="0" w:beforeAutospacing="0" w:after="0" w:afterAutospacing="0"/>
                                <w:textAlignment w:val="baseline"/>
                                <w:rPr>
                                  <w:rFonts w:ascii="Book Antiqua" w:hAnsi="Book Antiqua"/>
                                </w:rPr>
                              </w:pPr>
                              <w:r w:rsidRPr="0030641D">
                                <w:rPr>
                                  <w:rFonts w:ascii="Book Antiqua" w:hAnsi="Book Antiqua" w:cs="Arial"/>
                                  <w:i/>
                                  <w:iCs/>
                                  <w:color w:val="000000" w:themeColor="text1"/>
                                  <w:kern w:val="24"/>
                                  <w:sz w:val="32"/>
                                  <w:szCs w:val="32"/>
                                  <w:lang w:val="en-AU"/>
                                </w:rPr>
                                <w:t xml:space="preserve">  </w:t>
                              </w:r>
                            </w:p>
                            <w:p w14:paraId="5DE2B862" w14:textId="77777777" w:rsidR="004917BA" w:rsidRPr="004917BA" w:rsidRDefault="004917BA" w:rsidP="0030641D">
                              <w:pPr>
                                <w:pStyle w:val="NormalWeb"/>
                                <w:kinsoku w:val="0"/>
                                <w:overflowPunct w:val="0"/>
                                <w:spacing w:before="0" w:beforeAutospacing="0" w:after="0" w:afterAutospacing="0"/>
                                <w:textAlignment w:val="baseline"/>
                                <w:rPr>
                                  <w:rFonts w:ascii="Book Antiqua" w:hAnsi="Book Antiqua"/>
                                  <w:b/>
                                </w:rPr>
                              </w:pPr>
                              <w:r w:rsidRPr="004917BA">
                                <w:rPr>
                                  <w:rFonts w:ascii="Book Antiqua" w:hAnsi="Book Antiqua" w:cs="Arial"/>
                                  <w:b/>
                                  <w:i/>
                                  <w:iCs/>
                                  <w:color w:val="000000" w:themeColor="text1"/>
                                  <w:kern w:val="24"/>
                                  <w:sz w:val="32"/>
                                  <w:szCs w:val="32"/>
                                  <w:lang w:val="en-AU"/>
                                </w:rPr>
                                <w:t>b</w:t>
                              </w:r>
                            </w:p>
                          </w:txbxContent>
                        </wps:txbx>
                        <wps:bodyPr vert="horz" wrap="square" lIns="91440" tIns="45720" rIns="91440" bIns="45720" numCol="1" anchor="t" anchorCtr="0" compatLnSpc="1">
                          <a:prstTxWarp prst="textNoShape">
                            <a:avLst/>
                          </a:prstTxWarp>
                        </wps:bodyPr>
                      </wps:wsp>
                      <wps:wsp>
                        <wps:cNvPr id="238" name="Text Box 208"/>
                        <wps:cNvSpPr txBox="1">
                          <a:spLocks noChangeArrowheads="1"/>
                        </wps:cNvSpPr>
                        <wps:spPr bwMode="auto">
                          <a:xfrm>
                            <a:off x="228600" y="238125"/>
                            <a:ext cx="6858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9AF711C" w14:textId="77777777" w:rsidR="004917BA" w:rsidRPr="006607FF" w:rsidRDefault="004917BA" w:rsidP="0030641D">
                              <w:pPr>
                                <w:pStyle w:val="NormalWeb"/>
                                <w:spacing w:before="0" w:beforeAutospacing="0" w:after="0" w:afterAutospacing="0"/>
                                <w:textAlignment w:val="baseline"/>
                              </w:pPr>
                              <w:r>
                                <w:rPr>
                                  <w:rFonts w:asciiTheme="minorHAnsi" w:hAnsi="Calibri" w:cs="Arial"/>
                                  <w:i/>
                                  <w:iCs/>
                                  <w:color w:val="000000" w:themeColor="text1"/>
                                  <w:kern w:val="24"/>
                                  <w:sz w:val="32"/>
                                  <w:szCs w:val="32"/>
                                  <w:lang w:val="en-AU"/>
                                </w:rPr>
                                <w:t xml:space="preserve"> </w:t>
                              </w:r>
                              <w:r w:rsidRPr="006607FF">
                                <w:rPr>
                                  <w:rFonts w:asciiTheme="minorHAnsi" w:hAnsi="Symbol" w:cs="Arial"/>
                                  <w:iCs/>
                                  <w:color w:val="000000" w:themeColor="text1"/>
                                  <w:kern w:val="24"/>
                                  <w:sz w:val="32"/>
                                  <w:szCs w:val="32"/>
                                  <w:lang w:val="en-AU"/>
                                </w:rPr>
                                <w:sym w:font="Symbol" w:char="F066"/>
                              </w:r>
                            </w:p>
                          </w:txbxContent>
                        </wps:txbx>
                        <wps:bodyPr vert="horz" wrap="square" lIns="91440" tIns="45720" rIns="91440" bIns="45720" numCol="1" anchor="t" anchorCtr="0" compatLnSpc="1">
                          <a:prstTxWarp prst="textNoShape">
                            <a:avLst/>
                          </a:prstTxWarp>
                        </wps:bodyPr>
                      </wps:wsp>
                      <wps:wsp>
                        <wps:cNvPr id="239" name="Freeform 239"/>
                        <wps:cNvSpPr>
                          <a:spLocks/>
                        </wps:cNvSpPr>
                        <wps:spPr bwMode="auto">
                          <a:xfrm>
                            <a:off x="1828800" y="2106930"/>
                            <a:ext cx="160655" cy="293370"/>
                          </a:xfrm>
                          <a:custGeom>
                            <a:avLst/>
                            <a:gdLst>
                              <a:gd name="T0" fmla="*/ 267 w 267"/>
                              <a:gd name="T1" fmla="*/ 0 h 391"/>
                              <a:gd name="T2" fmla="*/ 42 w 267"/>
                              <a:gd name="T3" fmla="*/ 165 h 391"/>
                              <a:gd name="T4" fmla="*/ 13 w 267"/>
                              <a:gd name="T5" fmla="*/ 391 h 391"/>
                              <a:gd name="connsiteX0" fmla="*/ 9513 w 9513"/>
                              <a:gd name="connsiteY0" fmla="*/ 0 h 10000"/>
                              <a:gd name="connsiteX1" fmla="*/ 0 w 9513"/>
                              <a:gd name="connsiteY1" fmla="*/ 10000 h 10000"/>
                              <a:gd name="connsiteX0" fmla="*/ 10000 w 10000"/>
                              <a:gd name="connsiteY0" fmla="*/ 0 h 10000"/>
                              <a:gd name="connsiteX1" fmla="*/ 0 w 10000"/>
                              <a:gd name="connsiteY1" fmla="*/ 10000 h 10000"/>
                              <a:gd name="connsiteX0" fmla="*/ 10000 w 10000"/>
                              <a:gd name="connsiteY0" fmla="*/ 0 h 10000"/>
                              <a:gd name="connsiteX1" fmla="*/ 0 w 10000"/>
                              <a:gd name="connsiteY1" fmla="*/ 10000 h 10000"/>
                              <a:gd name="connsiteX0" fmla="*/ 10000 w 10000"/>
                              <a:gd name="connsiteY0" fmla="*/ 0 h 10000"/>
                              <a:gd name="connsiteX1" fmla="*/ 0 w 10000"/>
                              <a:gd name="connsiteY1" fmla="*/ 10000 h 10000"/>
                            </a:gdLst>
                            <a:ahLst/>
                            <a:cxnLst>
                              <a:cxn ang="0">
                                <a:pos x="connsiteX0" y="connsiteY0"/>
                              </a:cxn>
                              <a:cxn ang="0">
                                <a:pos x="connsiteX1" y="connsiteY1"/>
                              </a:cxn>
                            </a:cxnLst>
                            <a:rect l="l" t="t" r="r" b="b"/>
                            <a:pathLst>
                              <a:path w="10000" h="10000">
                                <a:moveTo>
                                  <a:pt x="10000" y="0"/>
                                </a:moveTo>
                                <a:cubicBezTo>
                                  <a:pt x="1062" y="3774"/>
                                  <a:pt x="1608" y="3993"/>
                                  <a:pt x="0" y="10000"/>
                                </a:cubicBezTo>
                              </a:path>
                            </a:pathLst>
                          </a:custGeom>
                          <a:noFill/>
                          <a:ln w="19050"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0" name="Text Box 22"/>
                        <wps:cNvSpPr txBox="1">
                          <a:spLocks noChangeArrowheads="1"/>
                        </wps:cNvSpPr>
                        <wps:spPr bwMode="auto">
                          <a:xfrm>
                            <a:off x="1516640" y="2000251"/>
                            <a:ext cx="68580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2B916F" w14:textId="77777777" w:rsidR="004917BA" w:rsidRPr="006607FF" w:rsidRDefault="004917BA" w:rsidP="0030641D">
                              <w:pPr>
                                <w:pStyle w:val="NormalWeb"/>
                                <w:spacing w:before="0" w:beforeAutospacing="0" w:after="0" w:afterAutospacing="0"/>
                              </w:pPr>
                              <w:r>
                                <w:rPr>
                                  <w:rFonts w:cstheme="minorBidi"/>
                                  <w:i/>
                                  <w:iCs/>
                                  <w:color w:val="000000" w:themeColor="text1"/>
                                  <w:kern w:val="24"/>
                                  <w:sz w:val="32"/>
                                  <w:szCs w:val="32"/>
                                </w:rPr>
                                <w:t xml:space="preserve"> </w:t>
                              </w:r>
                              <w:r w:rsidRPr="006607FF">
                                <w:rPr>
                                  <w:rFonts w:hAnsi="Symbol" w:cstheme="minorBidi"/>
                                  <w:iCs/>
                                  <w:color w:val="000000" w:themeColor="text1"/>
                                  <w:kern w:val="24"/>
                                  <w:sz w:val="32"/>
                                  <w:szCs w:val="32"/>
                                  <w:lang w:val="en-AU"/>
                                </w:rPr>
                                <w:sym w:font="Symbol" w:char="F071"/>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E25E9C" id="Group 18" o:spid="_x0000_s1038" style="position:absolute;left:0;text-align:left;margin-left:-7.5pt;margin-top:.15pt;width:151.25pt;height:188.95pt;z-index:251713536;mso-width-relative:margin;mso-height-relative:margin" coordorigin="-528" coordsize="22855,28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">
                <o:lock v:ext="edit" aspectratio="t"/>
                <v:line id="Straight Connector 225" o:spid="_x0000_s1039" style="position:absolute;visibility:visible;mso-wrap-style:square" from="2895,0" to="290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" strokeweight="2.25pt"/>
                <v:line id="Straight Connector 230" o:spid="_x0000_s1040" style="position:absolute;visibility:visible;mso-wrap-style:square" from="2895,24003" to="2232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Straight Connector 231" o:spid="_x0000_s1041" style="position:absolute;visibility:visible;mso-wrap-style:square" from="2895,0" to="22326,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Straight Connector 232" o:spid="_x0000_s1042" style="position:absolute;visibility:visible;mso-wrap-style:square" from="2895,21723" to="5181,21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" strokeweight="1.5pt"/>
                <v:line id="Straight Connector 233" o:spid="_x0000_s1043" style="position:absolute;visibility:visible;mso-wrap-style:square" from="5181,21723" to="5187,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" strokeweight="1.5pt"/>
                <v:shape id="Text Box 205" o:spid="_x0000_s1044" type="#_x0000_t202" style="position:absolute;left:4269;top:18445;width:57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" filled="f" stroked="f" strokeweight="1.5pt">
                  <v:textbox>
                    <w:txbxContent>
                      <w:p w14:paraId="49261944" w14:textId="77777777" w:rsidR="004917BA" w:rsidRDefault="004917BA" w:rsidP="0030641D">
                        <w:pPr>
                          <w:pStyle w:val="NormalWeb"/>
                          <w:spacing w:before="0" w:beforeAutospacing="0" w:after="0" w:afterAutospacing="0"/>
                          <w:textAlignment w:val="baseline"/>
                        </w:pPr>
                        <w:r>
                          <w:rPr>
                            <w:rFonts w:asciiTheme="minorHAnsi" w:hAnsi="Calibri" w:cs="Arial"/>
                            <w:color w:val="000000" w:themeColor="text1"/>
                            <w:kern w:val="24"/>
                            <w:sz w:val="32"/>
                            <w:szCs w:val="32"/>
                            <w:lang w:val="en-AU"/>
                          </w:rPr>
                          <w:t>90</w:t>
                        </w:r>
                        <w:r>
                          <w:rPr>
                            <w:rFonts w:asciiTheme="minorHAnsi" w:hAnsi="Symbol" w:cs="Arial"/>
                            <w:color w:val="000000" w:themeColor="text1"/>
                            <w:kern w:val="24"/>
                            <w:sz w:val="32"/>
                            <w:szCs w:val="32"/>
                            <w:lang w:val="en-AU"/>
                          </w:rPr>
                          <w:sym w:font="Symbol" w:char="F0B0"/>
                        </w:r>
                      </w:p>
                    </w:txbxContent>
                  </v:textbox>
                </v:shape>
                <v:shape id="Text Box 207" o:spid="_x0000_s1045" type="#_x0000_t202" style="position:absolute;left:11517;top:5922;width:4572;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" filled="f" stroked="f" strokeweight="1.5pt">
                  <v:textbox>
                    <w:txbxContent>
                      <w:p w14:paraId="3B3A0862" w14:textId="77777777" w:rsidR="004917BA" w:rsidRPr="004917BA" w:rsidRDefault="004917BA" w:rsidP="0030641D">
                        <w:pPr>
                          <w:pStyle w:val="NormalWeb"/>
                          <w:spacing w:before="0" w:beforeAutospacing="0" w:after="0" w:afterAutospacing="0"/>
                          <w:textAlignment w:val="baseline"/>
                          <w:rPr>
                            <w:rFonts w:ascii="Book Antiqua" w:hAnsi="Book Antiqua"/>
                            <w:b/>
                          </w:rPr>
                        </w:pPr>
                        <w:r w:rsidRPr="0030641D">
                          <w:rPr>
                            <w:rFonts w:ascii="Book Antiqua" w:hAnsi="Book Antiqua" w:cs="Arial"/>
                            <w:i/>
                            <w:iCs/>
                            <w:color w:val="000000" w:themeColor="text1"/>
                            <w:kern w:val="24"/>
                            <w:sz w:val="32"/>
                            <w:szCs w:val="32"/>
                            <w:lang w:val="en-AU"/>
                          </w:rPr>
                          <w:t xml:space="preserve">    </w:t>
                        </w:r>
                        <w:r w:rsidRPr="004917BA">
                          <w:rPr>
                            <w:rFonts w:ascii="Book Antiqua" w:hAnsi="Book Antiqua" w:cs="Arial"/>
                            <w:b/>
                            <w:i/>
                            <w:iCs/>
                            <w:color w:val="000000" w:themeColor="text1"/>
                            <w:kern w:val="24"/>
                            <w:sz w:val="32"/>
                            <w:szCs w:val="32"/>
                            <w:lang w:val="en-AU"/>
                          </w:rPr>
                          <w:t>c</w:t>
                        </w:r>
                      </w:p>
                    </w:txbxContent>
                  </v:textbox>
                </v:shape>
                <v:shape id="Text Box 23" o:spid="_x0000_s1046" type="#_x0000_t202" style="position:absolute;left:-528;top:12192;width:457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" filled="f" stroked="f" strokeweight="1.5pt">
                  <v:textbox>
                    <w:txbxContent>
                      <w:p w14:paraId="0D321056" w14:textId="77777777" w:rsidR="004917BA" w:rsidRPr="004917BA" w:rsidRDefault="004917BA" w:rsidP="0030641D">
                        <w:pPr>
                          <w:pStyle w:val="NormalWeb"/>
                          <w:spacing w:before="0" w:beforeAutospacing="0" w:after="0" w:afterAutospacing="0"/>
                          <w:textAlignment w:val="baseline"/>
                          <w:rPr>
                            <w:rFonts w:ascii="Book Antiqua" w:hAnsi="Book Antiqua"/>
                            <w:b/>
                          </w:rPr>
                        </w:pPr>
                        <w:r w:rsidRPr="004917BA">
                          <w:rPr>
                            <w:rFonts w:asciiTheme="minorHAnsi" w:hAnsi="Calibri" w:cs="Arial"/>
                            <w:b/>
                            <w:i/>
                            <w:iCs/>
                            <w:color w:val="000000" w:themeColor="text1"/>
                            <w:kern w:val="24"/>
                            <w:sz w:val="32"/>
                            <w:szCs w:val="32"/>
                            <w:lang w:val="en-AU"/>
                          </w:rPr>
                          <w:t xml:space="preserve"> </w:t>
                        </w:r>
                        <w:r w:rsidRPr="004917BA">
                          <w:rPr>
                            <w:rFonts w:ascii="Book Antiqua" w:hAnsi="Book Antiqua" w:cs="Arial"/>
                            <w:b/>
                            <w:i/>
                            <w:iCs/>
                            <w:color w:val="000000" w:themeColor="text1"/>
                            <w:kern w:val="24"/>
                            <w:sz w:val="32"/>
                            <w:szCs w:val="32"/>
                            <w:lang w:val="en-AU"/>
                          </w:rPr>
                          <w:t>a</w:t>
                        </w:r>
                      </w:p>
                    </w:txbxContent>
                  </v:textbox>
                </v:shape>
                <v:shape id="Text Box 21" o:spid="_x0000_s1047" type="#_x0000_t202" style="position:absolute;left:9366;top:21690;width:4572;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" filled="f" stroked="f" strokeweight="1.5pt">
                  <v:textbox>
                    <w:txbxContent>
                      <w:p w14:paraId="5B8A260D" w14:textId="77777777" w:rsidR="004917BA" w:rsidRPr="0030641D" w:rsidRDefault="004917BA" w:rsidP="0030641D">
                        <w:pPr>
                          <w:pStyle w:val="NormalWeb"/>
                          <w:spacing w:before="0" w:beforeAutospacing="0" w:after="0" w:afterAutospacing="0"/>
                          <w:textAlignment w:val="baseline"/>
                          <w:rPr>
                            <w:rFonts w:ascii="Book Antiqua" w:hAnsi="Book Antiqua"/>
                          </w:rPr>
                        </w:pPr>
                        <w:r w:rsidRPr="0030641D">
                          <w:rPr>
                            <w:rFonts w:ascii="Book Antiqua" w:hAnsi="Book Antiqua" w:cs="Arial"/>
                            <w:i/>
                            <w:iCs/>
                            <w:color w:val="000000" w:themeColor="text1"/>
                            <w:kern w:val="24"/>
                            <w:sz w:val="32"/>
                            <w:szCs w:val="32"/>
                            <w:lang w:val="en-AU"/>
                          </w:rPr>
                          <w:t xml:space="preserve">  </w:t>
                        </w:r>
                      </w:p>
                      <w:p w14:paraId="5DE2B862" w14:textId="77777777" w:rsidR="004917BA" w:rsidRPr="004917BA" w:rsidRDefault="004917BA" w:rsidP="0030641D">
                        <w:pPr>
                          <w:pStyle w:val="NormalWeb"/>
                          <w:kinsoku w:val="0"/>
                          <w:overflowPunct w:val="0"/>
                          <w:spacing w:before="0" w:beforeAutospacing="0" w:after="0" w:afterAutospacing="0"/>
                          <w:textAlignment w:val="baseline"/>
                          <w:rPr>
                            <w:rFonts w:ascii="Book Antiqua" w:hAnsi="Book Antiqua"/>
                            <w:b/>
                          </w:rPr>
                        </w:pPr>
                        <w:r w:rsidRPr="004917BA">
                          <w:rPr>
                            <w:rFonts w:ascii="Book Antiqua" w:hAnsi="Book Antiqua" w:cs="Arial"/>
                            <w:b/>
                            <w:i/>
                            <w:iCs/>
                            <w:color w:val="000000" w:themeColor="text1"/>
                            <w:kern w:val="24"/>
                            <w:sz w:val="32"/>
                            <w:szCs w:val="32"/>
                            <w:lang w:val="en-AU"/>
                          </w:rPr>
                          <w:t>b</w:t>
                        </w:r>
                      </w:p>
                    </w:txbxContent>
                  </v:textbox>
                </v:shape>
                <v:shape id="Text Box 208" o:spid="_x0000_s1048" type="#_x0000_t202" style="position:absolute;left:2286;top:2381;width:6858;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" filled="f" stroked="f" strokeweight="1.5pt">
                  <v:textbox>
                    <w:txbxContent>
                      <w:p w14:paraId="79AF711C" w14:textId="77777777" w:rsidR="004917BA" w:rsidRPr="006607FF" w:rsidRDefault="004917BA" w:rsidP="0030641D">
                        <w:pPr>
                          <w:pStyle w:val="NormalWeb"/>
                          <w:spacing w:before="0" w:beforeAutospacing="0" w:after="0" w:afterAutospacing="0"/>
                          <w:textAlignment w:val="baseline"/>
                        </w:pPr>
                        <w:r>
                          <w:rPr>
                            <w:rFonts w:asciiTheme="minorHAnsi" w:hAnsi="Calibri" w:cs="Arial"/>
                            <w:i/>
                            <w:iCs/>
                            <w:color w:val="000000" w:themeColor="text1"/>
                            <w:kern w:val="24"/>
                            <w:sz w:val="32"/>
                            <w:szCs w:val="32"/>
                            <w:lang w:val="en-AU"/>
                          </w:rPr>
                          <w:t xml:space="preserve"> </w:t>
                        </w:r>
                        <w:r w:rsidRPr="006607FF">
                          <w:rPr>
                            <w:rFonts w:asciiTheme="minorHAnsi" w:hAnsi="Symbol" w:cs="Arial"/>
                            <w:iCs/>
                            <w:color w:val="000000" w:themeColor="text1"/>
                            <w:kern w:val="24"/>
                            <w:sz w:val="32"/>
                            <w:szCs w:val="32"/>
                            <w:lang w:val="en-AU"/>
                          </w:rPr>
                          <w:sym w:font="Symbol" w:char="F066"/>
                        </w:r>
                      </w:p>
                    </w:txbxContent>
                  </v:textbox>
                </v:shape>
                <v:shape id="Freeform 239" o:spid="_x0000_s1049" style="position:absolute;left:18288;top:21069;width:1606;height:2934;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" path="m10000,c1062,3774,1608,3993,,10000e" filled="f" strokeweight="1.5pt">
                  <v:path arrowok="t" o:connecttype="custom" o:connectlocs="160655,0;0,293370" o:connectangles="0,0"/>
                </v:shape>
                <v:shape id="Text Box 22" o:spid="_x0000_s1050" type="#_x0000_t202" style="position:absolute;left:15166;top:20002;width:6858;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" filled="f" stroked="f" strokeweight="1.5pt">
                  <v:textbox>
                    <w:txbxContent>
                      <w:p w14:paraId="382B916F" w14:textId="77777777" w:rsidR="004917BA" w:rsidRPr="006607FF" w:rsidRDefault="004917BA" w:rsidP="0030641D">
                        <w:pPr>
                          <w:pStyle w:val="NormalWeb"/>
                          <w:spacing w:before="0" w:beforeAutospacing="0" w:after="0" w:afterAutospacing="0"/>
                        </w:pPr>
                        <w:r>
                          <w:rPr>
                            <w:rFonts w:cstheme="minorBidi"/>
                            <w:i/>
                            <w:iCs/>
                            <w:color w:val="000000" w:themeColor="text1"/>
                            <w:kern w:val="24"/>
                            <w:sz w:val="32"/>
                            <w:szCs w:val="32"/>
                          </w:rPr>
                          <w:t xml:space="preserve"> </w:t>
                        </w:r>
                        <w:r w:rsidRPr="006607FF">
                          <w:rPr>
                            <w:rFonts w:hAnsi="Symbol" w:cstheme="minorBidi"/>
                            <w:iCs/>
                            <w:color w:val="000000" w:themeColor="text1"/>
                            <w:kern w:val="24"/>
                            <w:sz w:val="32"/>
                            <w:szCs w:val="32"/>
                            <w:lang w:val="en-AU"/>
                          </w:rPr>
                          <w:sym w:font="Symbol" w:char="F071"/>
                        </w:r>
                      </w:p>
                    </w:txbxContent>
                  </v:textbox>
                </v:shape>
              </v:group>
            </w:pict>
          </mc:Fallback>
        </mc:AlternateContent>
      </w:r>
    </w:p>
    <w:p w14:paraId="7A772CE8" w14:textId="77777777" w:rsidR="0030641D" w:rsidRDefault="0030641D" w:rsidP="004D57E2">
      <w:pPr>
        <w:pStyle w:val="BodyText"/>
      </w:pPr>
    </w:p>
    <w:p w14:paraId="4902BB77" w14:textId="77777777" w:rsidR="00D20B16" w:rsidRDefault="00D20B16" w:rsidP="004D57E2">
      <w:pPr>
        <w:pStyle w:val="BodyText"/>
      </w:pPr>
    </w:p>
    <w:p w14:paraId="08DE8F63" w14:textId="77777777" w:rsidR="002178F3" w:rsidRPr="00FF7A5B" w:rsidRDefault="002178F3" w:rsidP="004D57E2">
      <w:pPr>
        <w:pStyle w:val="BodyText"/>
      </w:pPr>
    </w:p>
    <w:p w14:paraId="5D2F838F" w14:textId="77777777" w:rsidR="002178F3" w:rsidRPr="00FF7A5B" w:rsidRDefault="002178F3" w:rsidP="004D57E2">
      <w:pPr>
        <w:pStyle w:val="BodyText"/>
      </w:pPr>
    </w:p>
    <w:p w14:paraId="02D6E071" w14:textId="77777777" w:rsidR="002178F3" w:rsidRPr="00FF7A5B" w:rsidRDefault="002178F3" w:rsidP="004D57E2">
      <w:pPr>
        <w:pStyle w:val="BodyText"/>
      </w:pPr>
    </w:p>
    <w:p w14:paraId="086CFA37" w14:textId="77777777" w:rsidR="002178F3" w:rsidRPr="00FF7A5B" w:rsidRDefault="002178F3" w:rsidP="004D57E2">
      <w:pPr>
        <w:pStyle w:val="BodyText"/>
      </w:pPr>
    </w:p>
    <w:p w14:paraId="57C7B512" w14:textId="77777777" w:rsidR="002178F3" w:rsidRPr="00FF7A5B" w:rsidRDefault="002178F3" w:rsidP="004D57E2">
      <w:pPr>
        <w:pStyle w:val="BodyText"/>
      </w:pPr>
    </w:p>
    <w:p w14:paraId="237A6101" w14:textId="77777777" w:rsidR="002178F3" w:rsidRPr="00FF7A5B" w:rsidRDefault="002178F3" w:rsidP="004D57E2">
      <w:pPr>
        <w:pStyle w:val="BodyText"/>
      </w:pPr>
    </w:p>
    <w:p w14:paraId="28E81604" w14:textId="77777777" w:rsidR="002178F3" w:rsidRPr="00FF7A5B" w:rsidRDefault="002178F3" w:rsidP="004D57E2">
      <w:pPr>
        <w:pStyle w:val="BodyText"/>
      </w:pPr>
    </w:p>
    <w:p w14:paraId="6AA16933" w14:textId="77777777" w:rsidR="002178F3" w:rsidRPr="00FF7A5B" w:rsidRDefault="002178F3" w:rsidP="004D57E2">
      <w:pPr>
        <w:pStyle w:val="BodyText"/>
      </w:pPr>
    </w:p>
    <w:p w14:paraId="4D4DA9E2" w14:textId="77777777" w:rsidR="002178F3" w:rsidRPr="00FF7A5B" w:rsidRDefault="002178F3" w:rsidP="004D57E2">
      <w:pPr>
        <w:pStyle w:val="BodyText"/>
      </w:pPr>
    </w:p>
    <w:p w14:paraId="377B3392" w14:textId="77777777" w:rsidR="002178F3" w:rsidRPr="00FF7A5B" w:rsidRDefault="002178F3" w:rsidP="004D57E2">
      <w:pPr>
        <w:pStyle w:val="BodyText"/>
      </w:pPr>
    </w:p>
    <w:p w14:paraId="0C76342B" w14:textId="77777777" w:rsidR="002178F3" w:rsidRDefault="0047619B" w:rsidP="004D57E2">
      <w:pPr>
        <w:pStyle w:val="BodyText"/>
      </w:pPr>
      <w:r>
        <w:rPr>
          <w:noProof/>
          <w:lang w:val="en-US"/>
        </w:rPr>
        <mc:AlternateContent>
          <mc:Choice Requires="wps">
            <w:drawing>
              <wp:anchor distT="0" distB="0" distL="114300" distR="114300" simplePos="0" relativeHeight="251683840" behindDoc="0" locked="0" layoutInCell="1" allowOverlap="1" wp14:anchorId="20B7B06F" wp14:editId="41F86472">
                <wp:simplePos x="0" y="0"/>
                <wp:positionH relativeFrom="column">
                  <wp:posOffset>866775</wp:posOffset>
                </wp:positionH>
                <wp:positionV relativeFrom="paragraph">
                  <wp:posOffset>93980</wp:posOffset>
                </wp:positionV>
                <wp:extent cx="5991860" cy="676275"/>
                <wp:effectExtent l="0" t="0" r="2794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676275"/>
                        </a:xfrm>
                        <a:prstGeom prst="rect">
                          <a:avLst/>
                        </a:prstGeom>
                        <a:solidFill>
                          <a:srgbClr val="FFFFFF"/>
                        </a:solidFill>
                        <a:ln w="9525">
                          <a:solidFill>
                            <a:srgbClr val="000000"/>
                          </a:solidFill>
                          <a:miter lim="800000"/>
                          <a:headEnd/>
                          <a:tailEnd/>
                        </a:ln>
                      </wps:spPr>
                      <wps:txbx>
                        <w:txbxContent>
                          <w:p w14:paraId="74D9F7E3" w14:textId="77777777" w:rsidR="004917BA" w:rsidRPr="00FF7A5B" w:rsidRDefault="004917BA" w:rsidP="0047619B">
                            <w:pPr>
                              <w:pStyle w:val="NoSpacing"/>
                              <w:jc w:val="both"/>
                            </w:pPr>
                            <w:r>
                              <w:t xml:space="preserve">Note: you can easily see that </w:t>
                            </w:r>
                            <w:r w:rsidRPr="00FF7A5B">
                              <w:t xml:space="preserve">sin </w:t>
                            </w:r>
                            <w:r w:rsidRPr="006607FF">
                              <w:sym w:font="Symbol" w:char="F071"/>
                            </w:r>
                            <w:r w:rsidRPr="00FF7A5B">
                              <w:t xml:space="preserve">  =</w:t>
                            </w:r>
                            <w:r>
                              <w:t xml:space="preserve"> cos </w:t>
                            </w:r>
                            <w:r w:rsidRPr="006607FF">
                              <w:sym w:font="Symbol" w:char="F066"/>
                            </w:r>
                            <w:r>
                              <w:t xml:space="preserve"> and vice versa</w:t>
                            </w:r>
                            <w:r w:rsidRPr="00B43D95">
                              <w:t xml:space="preserve"> </w:t>
                            </w:r>
                            <w:r w:rsidRPr="00FF7A5B">
                              <w:t xml:space="preserve">sin </w:t>
                            </w:r>
                            <w:r w:rsidRPr="006607FF">
                              <w:sym w:font="Symbol" w:char="F066"/>
                            </w:r>
                            <w:r w:rsidRPr="00FF7A5B">
                              <w:t xml:space="preserve"> =</w:t>
                            </w:r>
                            <w:r>
                              <w:t xml:space="preserve"> cos </w:t>
                            </w:r>
                            <w:r w:rsidRPr="006607FF">
                              <w:sym w:font="Symbol" w:char="F071"/>
                            </w:r>
                            <w:r>
                              <w:t xml:space="preserve">. Additionally, </w:t>
                            </w:r>
                            <w:r w:rsidRPr="00FF7A5B">
                              <w:t xml:space="preserve">since </w:t>
                            </w:r>
                            <w:r>
                              <w:t xml:space="preserve">the </w:t>
                            </w:r>
                            <w:r w:rsidRPr="00FF7A5B">
                              <w:t xml:space="preserve">sum of </w:t>
                            </w:r>
                            <w:r>
                              <w:t xml:space="preserve">the </w:t>
                            </w:r>
                            <w:r w:rsidRPr="00FF7A5B">
                              <w:t xml:space="preserve">angles in any triangle </w:t>
                            </w:r>
                            <w:r>
                              <w:t xml:space="preserve">equals </w:t>
                            </w:r>
                            <w:r w:rsidRPr="00FF7A5B">
                              <w:t>180</w:t>
                            </w:r>
                            <w:r w:rsidRPr="00FF7A5B">
                              <w:sym w:font="Symbol" w:char="F0B0"/>
                            </w:r>
                            <w:r>
                              <w:t>,</w:t>
                            </w:r>
                            <w:r w:rsidRPr="00FF7A5B">
                              <w:t xml:space="preserve"> in </w:t>
                            </w:r>
                            <w:r>
                              <w:t xml:space="preserve">a </w:t>
                            </w:r>
                            <w:r w:rsidRPr="00FF7A5B">
                              <w:t xml:space="preserve">right triangle </w:t>
                            </w:r>
                            <w:r w:rsidRPr="004917BA">
                              <w:sym w:font="Symbol" w:char="F071"/>
                            </w:r>
                            <w:r w:rsidRPr="004917BA">
                              <w:t xml:space="preserve"> + </w:t>
                            </w:r>
                            <w:r w:rsidRPr="004917BA">
                              <w:sym w:font="Symbol" w:char="F066"/>
                            </w:r>
                            <w:r w:rsidRPr="00B43D95">
                              <w:rPr>
                                <w:i/>
                              </w:rPr>
                              <w:t xml:space="preserve"> </w:t>
                            </w:r>
                            <w:r w:rsidRPr="00FF7A5B">
                              <w:t>= 90</w:t>
                            </w:r>
                            <w:r w:rsidRPr="00FF7A5B">
                              <w:sym w:font="Symbol" w:char="F0B0"/>
                            </w:r>
                            <w:r>
                              <w:t xml:space="preserve"> which implies that </w:t>
                            </w:r>
                            <w:r w:rsidRPr="00FF7A5B">
                              <w:t xml:space="preserve">sin </w:t>
                            </w:r>
                            <w:r>
                              <w:t>(</w:t>
                            </w:r>
                            <w:r w:rsidRPr="00FF7A5B">
                              <w:t>90</w:t>
                            </w:r>
                            <w:r w:rsidRPr="00FF7A5B">
                              <w:sym w:font="Symbol" w:char="F0B0"/>
                            </w:r>
                            <w:r>
                              <w:t>-</w:t>
                            </w:r>
                            <w:r w:rsidRPr="00FF7A5B">
                              <w:t xml:space="preserve"> </w:t>
                            </w:r>
                            <w:r w:rsidRPr="004917BA">
                              <w:sym w:font="Symbol" w:char="F066"/>
                            </w:r>
                            <w:r>
                              <w:t xml:space="preserve">) </w:t>
                            </w:r>
                            <w:r w:rsidRPr="00FF7A5B">
                              <w:t xml:space="preserve"> =</w:t>
                            </w:r>
                            <w:r>
                              <w:t xml:space="preserve"> cos </w:t>
                            </w:r>
                            <w:r w:rsidRPr="004917BA">
                              <w:sym w:font="Symbol" w:char="F066"/>
                            </w:r>
                            <w:r>
                              <w:rPr>
                                <w:i/>
                              </w:rPr>
                              <w:t xml:space="preserve"> </w:t>
                            </w:r>
                            <w:r w:rsidRPr="00B43D95">
                              <w:t>and</w:t>
                            </w:r>
                            <w:r>
                              <w:rPr>
                                <w:i/>
                              </w:rPr>
                              <w:t xml:space="preserve"> </w:t>
                            </w:r>
                            <w:r>
                              <w:t>cos</w:t>
                            </w:r>
                            <w:r w:rsidRPr="00FF7A5B">
                              <w:t xml:space="preserve"> </w:t>
                            </w:r>
                            <w:r>
                              <w:t>(</w:t>
                            </w:r>
                            <w:r w:rsidRPr="00FF7A5B">
                              <w:t>90</w:t>
                            </w:r>
                            <w:r w:rsidRPr="00FF7A5B">
                              <w:sym w:font="Symbol" w:char="F0B0"/>
                            </w:r>
                            <w:r>
                              <w:t>-</w:t>
                            </w:r>
                            <w:r w:rsidRPr="00FF7A5B">
                              <w:t xml:space="preserve"> </w:t>
                            </w:r>
                            <w:r w:rsidRPr="004917BA">
                              <w:sym w:font="Symbol" w:char="F066"/>
                            </w:r>
                            <w:r>
                              <w:t xml:space="preserve">) </w:t>
                            </w:r>
                            <w:r w:rsidRPr="00FF7A5B">
                              <w:t xml:space="preserve"> =</w:t>
                            </w:r>
                            <w:r>
                              <w:t xml:space="preserve"> sin </w:t>
                            </w:r>
                            <w:r w:rsidRPr="004917BA">
                              <w:sym w:font="Symbol" w:char="F066"/>
                            </w:r>
                          </w:p>
                          <w:p w14:paraId="6907A9DC" w14:textId="77777777" w:rsidR="004917BA" w:rsidRDefault="004917BA" w:rsidP="004D57E2">
                            <w:pPr>
                              <w:pStyle w:val="BodyTex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B7B06F" id="Text Box 20" o:spid="_x0000_s1051" type="#_x0000_t202" style="position:absolute;left:0;text-align:left;margin-left:68.25pt;margin-top:7.4pt;width:471.8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">
                <v:textbox>
                  <w:txbxContent>
                    <w:p w14:paraId="74D9F7E3" w14:textId="77777777" w:rsidR="004917BA" w:rsidRPr="00FF7A5B" w:rsidRDefault="004917BA" w:rsidP="0047619B">
                      <w:pPr>
                        <w:pStyle w:val="NoSpacing"/>
                        <w:jc w:val="both"/>
                      </w:pPr>
                      <w:r>
                        <w:t xml:space="preserve">Note: you can easily see that </w:t>
                      </w:r>
                      <w:r w:rsidRPr="00FF7A5B">
                        <w:t xml:space="preserve">sin </w:t>
                      </w:r>
                      <w:r w:rsidRPr="006607FF">
                        <w:sym w:font="Symbol" w:char="F071"/>
                      </w:r>
                      <w:r w:rsidRPr="00FF7A5B">
                        <w:t xml:space="preserve">  =</w:t>
                      </w:r>
                      <w:r>
                        <w:t xml:space="preserve"> cos </w:t>
                      </w:r>
                      <w:r w:rsidRPr="006607FF">
                        <w:sym w:font="Symbol" w:char="F066"/>
                      </w:r>
                      <w:r>
                        <w:t xml:space="preserve"> and vice versa</w:t>
                      </w:r>
                      <w:r w:rsidRPr="00B43D95">
                        <w:t xml:space="preserve"> </w:t>
                      </w:r>
                      <w:r w:rsidRPr="00FF7A5B">
                        <w:t xml:space="preserve">sin </w:t>
                      </w:r>
                      <w:r w:rsidRPr="006607FF">
                        <w:sym w:font="Symbol" w:char="F066"/>
                      </w:r>
                      <w:r w:rsidRPr="00FF7A5B">
                        <w:t xml:space="preserve"> =</w:t>
                      </w:r>
                      <w:r>
                        <w:t xml:space="preserve"> cos </w:t>
                      </w:r>
                      <w:r w:rsidRPr="006607FF">
                        <w:sym w:font="Symbol" w:char="F071"/>
                      </w:r>
                      <w:r>
                        <w:t xml:space="preserve">. Additionally, </w:t>
                      </w:r>
                      <w:r w:rsidRPr="00FF7A5B">
                        <w:t xml:space="preserve">since </w:t>
                      </w:r>
                      <w:r>
                        <w:t xml:space="preserve">the </w:t>
                      </w:r>
                      <w:r w:rsidRPr="00FF7A5B">
                        <w:t xml:space="preserve">sum of </w:t>
                      </w:r>
                      <w:r>
                        <w:t xml:space="preserve">the </w:t>
                      </w:r>
                      <w:r w:rsidRPr="00FF7A5B">
                        <w:t xml:space="preserve">angles in any triangle </w:t>
                      </w:r>
                      <w:r>
                        <w:t xml:space="preserve">equals </w:t>
                      </w:r>
                      <w:r w:rsidRPr="00FF7A5B">
                        <w:t>180</w:t>
                      </w:r>
                      <w:r w:rsidRPr="00FF7A5B">
                        <w:sym w:font="Symbol" w:char="F0B0"/>
                      </w:r>
                      <w:r>
                        <w:t>,</w:t>
                      </w:r>
                      <w:r w:rsidRPr="00FF7A5B">
                        <w:t xml:space="preserve"> in </w:t>
                      </w:r>
                      <w:r>
                        <w:t xml:space="preserve">a </w:t>
                      </w:r>
                      <w:r w:rsidRPr="00FF7A5B">
                        <w:t xml:space="preserve">right triangle </w:t>
                      </w:r>
                      <w:r w:rsidRPr="004917BA">
                        <w:sym w:font="Symbol" w:char="F071"/>
                      </w:r>
                      <w:r w:rsidRPr="004917BA">
                        <w:t xml:space="preserve"> + </w:t>
                      </w:r>
                      <w:r w:rsidRPr="004917BA">
                        <w:sym w:font="Symbol" w:char="F066"/>
                      </w:r>
                      <w:r w:rsidRPr="00B43D95">
                        <w:rPr>
                          <w:i/>
                        </w:rPr>
                        <w:t xml:space="preserve"> </w:t>
                      </w:r>
                      <w:r w:rsidRPr="00FF7A5B">
                        <w:t>= 90</w:t>
                      </w:r>
                      <w:r w:rsidRPr="00FF7A5B">
                        <w:sym w:font="Symbol" w:char="F0B0"/>
                      </w:r>
                      <w:r>
                        <w:t xml:space="preserve"> which implies that </w:t>
                      </w:r>
                      <w:r w:rsidRPr="00FF7A5B">
                        <w:t xml:space="preserve">sin </w:t>
                      </w:r>
                      <w:r>
                        <w:t>(</w:t>
                      </w:r>
                      <w:r w:rsidRPr="00FF7A5B">
                        <w:t>90</w:t>
                      </w:r>
                      <w:r w:rsidRPr="00FF7A5B">
                        <w:sym w:font="Symbol" w:char="F0B0"/>
                      </w:r>
                      <w:r>
                        <w:t>-</w:t>
                      </w:r>
                      <w:r w:rsidRPr="00FF7A5B">
                        <w:t xml:space="preserve"> </w:t>
                      </w:r>
                      <w:r w:rsidRPr="004917BA">
                        <w:sym w:font="Symbol" w:char="F066"/>
                      </w:r>
                      <w:r>
                        <w:t xml:space="preserve">) </w:t>
                      </w:r>
                      <w:r w:rsidRPr="00FF7A5B">
                        <w:t xml:space="preserve"> =</w:t>
                      </w:r>
                      <w:r>
                        <w:t xml:space="preserve"> cos </w:t>
                      </w:r>
                      <w:r w:rsidRPr="004917BA">
                        <w:sym w:font="Symbol" w:char="F066"/>
                      </w:r>
                      <w:r>
                        <w:rPr>
                          <w:i/>
                        </w:rPr>
                        <w:t xml:space="preserve"> </w:t>
                      </w:r>
                      <w:r w:rsidRPr="00B43D95">
                        <w:t>and</w:t>
                      </w:r>
                      <w:r>
                        <w:rPr>
                          <w:i/>
                        </w:rPr>
                        <w:t xml:space="preserve"> </w:t>
                      </w:r>
                      <w:r>
                        <w:t>cos</w:t>
                      </w:r>
                      <w:r w:rsidRPr="00FF7A5B">
                        <w:t xml:space="preserve"> </w:t>
                      </w:r>
                      <w:r>
                        <w:t>(</w:t>
                      </w:r>
                      <w:r w:rsidRPr="00FF7A5B">
                        <w:t>90</w:t>
                      </w:r>
                      <w:r w:rsidRPr="00FF7A5B">
                        <w:sym w:font="Symbol" w:char="F0B0"/>
                      </w:r>
                      <w:r>
                        <w:t>-</w:t>
                      </w:r>
                      <w:r w:rsidRPr="00FF7A5B">
                        <w:t xml:space="preserve"> </w:t>
                      </w:r>
                      <w:r w:rsidRPr="004917BA">
                        <w:sym w:font="Symbol" w:char="F066"/>
                      </w:r>
                      <w:r>
                        <w:t xml:space="preserve">) </w:t>
                      </w:r>
                      <w:r w:rsidRPr="00FF7A5B">
                        <w:t xml:space="preserve"> =</w:t>
                      </w:r>
                      <w:r>
                        <w:t xml:space="preserve"> sin </w:t>
                      </w:r>
                      <w:r w:rsidRPr="004917BA">
                        <w:sym w:font="Symbol" w:char="F066"/>
                      </w:r>
                    </w:p>
                    <w:p w14:paraId="6907A9DC" w14:textId="77777777" w:rsidR="004917BA" w:rsidRDefault="004917BA" w:rsidP="004D57E2">
                      <w:pPr>
                        <w:pStyle w:val="BodyText"/>
                      </w:pPr>
                    </w:p>
                  </w:txbxContent>
                </v:textbox>
              </v:shape>
            </w:pict>
          </mc:Fallback>
        </mc:AlternateContent>
      </w:r>
    </w:p>
    <w:p w14:paraId="660C5A6D" w14:textId="77777777" w:rsidR="000C7123" w:rsidRPr="00A37A7E" w:rsidRDefault="000C7123" w:rsidP="004D57E2">
      <w:pPr>
        <w:pStyle w:val="BodyText"/>
        <w:rPr>
          <w:b/>
        </w:rPr>
      </w:pPr>
      <w:r w:rsidRPr="00A37A7E">
        <w:rPr>
          <w:b/>
        </w:rPr>
        <w:t xml:space="preserve">Figure </w:t>
      </w:r>
      <w:r w:rsidR="006E5B24" w:rsidRPr="00A37A7E">
        <w:rPr>
          <w:b/>
        </w:rPr>
        <w:t>2</w:t>
      </w:r>
      <w:r w:rsidRPr="00A37A7E">
        <w:rPr>
          <w:b/>
        </w:rPr>
        <w:t>.</w:t>
      </w:r>
    </w:p>
    <w:p w14:paraId="02F5EAF5" w14:textId="77777777" w:rsidR="000C7123" w:rsidRDefault="000C7123" w:rsidP="004D57E2">
      <w:pPr>
        <w:pStyle w:val="BodyText"/>
      </w:pPr>
    </w:p>
    <w:p w14:paraId="2F4366F0" w14:textId="77777777" w:rsidR="0079386C" w:rsidRDefault="0079386C" w:rsidP="004D57E2">
      <w:pPr>
        <w:pStyle w:val="BodyText"/>
      </w:pPr>
    </w:p>
    <w:p w14:paraId="47D0C5EE" w14:textId="77777777" w:rsidR="00D85368" w:rsidRDefault="0047619B" w:rsidP="004D57E2">
      <w:pPr>
        <w:pStyle w:val="BodyText"/>
      </w:pPr>
      <w:r>
        <w:tab/>
      </w:r>
    </w:p>
    <w:p w14:paraId="2F46038B" w14:textId="77777777" w:rsidR="00550333" w:rsidRDefault="00550333" w:rsidP="004D57E2">
      <w:pPr>
        <w:pStyle w:val="BodyText"/>
      </w:pPr>
    </w:p>
    <w:p w14:paraId="2C02BB4C" w14:textId="218E00A2" w:rsidR="002178F3" w:rsidRPr="00A37A7E" w:rsidRDefault="002178F3" w:rsidP="004D57E2">
      <w:pPr>
        <w:pStyle w:val="BodyText"/>
        <w:rPr>
          <w:u w:val="single"/>
        </w:rPr>
      </w:pPr>
      <w:r w:rsidRPr="00FF7A5B">
        <w:t xml:space="preserve">The values of sine, cosine, and tangent for any </w:t>
      </w:r>
      <w:proofErr w:type="gramStart"/>
      <w:r w:rsidRPr="00FF7A5B">
        <w:t>particular angle</w:t>
      </w:r>
      <w:proofErr w:type="gramEnd"/>
      <w:r w:rsidRPr="00FF7A5B">
        <w:t xml:space="preserve"> </w:t>
      </w:r>
      <w:r w:rsidRPr="004917BA">
        <w:sym w:font="Symbol" w:char="F071"/>
      </w:r>
      <w:r w:rsidRPr="00FF7A5B">
        <w:t xml:space="preserve"> can be easily found using</w:t>
      </w:r>
      <w:r w:rsidR="007A552C">
        <w:t xml:space="preserve"> a</w:t>
      </w:r>
      <w:r w:rsidRPr="00FF7A5B">
        <w:t xml:space="preserve"> calculator.  Make sure you set your calculator in </w:t>
      </w:r>
      <w:r w:rsidR="00244AF0">
        <w:t>the</w:t>
      </w:r>
      <w:r w:rsidRPr="00FF7A5B">
        <w:t xml:space="preserve"> proper mode to enter the angle in degrees.  </w:t>
      </w:r>
      <w:r w:rsidR="0047619B">
        <w:t>T</w:t>
      </w:r>
      <w:r w:rsidRPr="00FF7A5B">
        <w:t xml:space="preserve">able </w:t>
      </w:r>
      <w:r w:rsidR="0047619B">
        <w:t xml:space="preserve">2 </w:t>
      </w:r>
      <w:r w:rsidRPr="00FF7A5B">
        <w:t xml:space="preserve">below </w:t>
      </w:r>
      <w:r w:rsidR="0047619B">
        <w:t>lists some</w:t>
      </w:r>
      <w:r w:rsidRPr="00FF7A5B">
        <w:t xml:space="preserve"> values of sine, cosine, and tangent for frequently used angles.  </w:t>
      </w:r>
      <w:r w:rsidRPr="00FF7A5B">
        <w:rPr>
          <w:u w:val="single"/>
        </w:rPr>
        <w:t xml:space="preserve">See if you get these values with your calculator.  </w:t>
      </w:r>
    </w:p>
    <w:p w14:paraId="7FD8173D" w14:textId="77777777" w:rsidR="00550333" w:rsidRDefault="0047619B" w:rsidP="004D57E2">
      <w:pPr>
        <w:pStyle w:val="BodyText"/>
      </w:pPr>
      <w:r>
        <w:tab/>
      </w:r>
    </w:p>
    <w:p w14:paraId="20008E0D" w14:textId="77777777" w:rsidR="002178F3" w:rsidRPr="00A37A7E" w:rsidRDefault="00E23780" w:rsidP="004D57E2">
      <w:pPr>
        <w:pStyle w:val="BodyText"/>
        <w:rPr>
          <w:b/>
        </w:rPr>
      </w:pPr>
      <w:r w:rsidRPr="00A37A7E">
        <w:rPr>
          <w:b/>
        </w:rPr>
        <w:t>Table 2</w:t>
      </w:r>
      <w:r w:rsidR="00A37A7E">
        <w:rPr>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gridCol w:w="1980"/>
        <w:gridCol w:w="1980"/>
      </w:tblGrid>
      <w:tr w:rsidR="002178F3" w:rsidRPr="0047619B" w14:paraId="7E7C3B21" w14:textId="77777777" w:rsidTr="00003455">
        <w:trPr>
          <w:trHeight w:val="510"/>
          <w:jc w:val="center"/>
        </w:trPr>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0564B2F" w14:textId="77777777" w:rsidR="002178F3" w:rsidRPr="00003455" w:rsidRDefault="002178F3" w:rsidP="00003455">
            <w:pPr>
              <w:pStyle w:val="BodyText"/>
              <w:jc w:val="center"/>
              <w:rPr>
                <w:b/>
              </w:rPr>
            </w:pPr>
            <w:r w:rsidRPr="00003455">
              <w:rPr>
                <w:b/>
              </w:rPr>
              <w:t xml:space="preserve">angle </w:t>
            </w:r>
            <w:r w:rsidRPr="00003455">
              <w:rPr>
                <w:b/>
              </w:rPr>
              <w:sym w:font="Symbol" w:char="F071"/>
            </w:r>
            <w:r w:rsidRPr="00003455">
              <w:rPr>
                <w:b/>
              </w:rPr>
              <w:t xml:space="preserve"> (</w:t>
            </w:r>
            <w:r w:rsidRPr="00003455">
              <w:rPr>
                <w:b/>
              </w:rPr>
              <w:sym w:font="Symbol" w:char="F0B0"/>
            </w:r>
            <w:r w:rsidRPr="00003455">
              <w:rPr>
                <w:b/>
              </w:rPr>
              <w:t>)</w:t>
            </w:r>
          </w:p>
        </w:tc>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198F2856" w14:textId="77777777" w:rsidR="002178F3" w:rsidRPr="00003455" w:rsidRDefault="004917BA" w:rsidP="00003455">
            <w:pPr>
              <w:pStyle w:val="BodyText"/>
              <w:jc w:val="center"/>
              <w:rPr>
                <w:b/>
              </w:rPr>
            </w:pPr>
            <w:r w:rsidRPr="00003455">
              <w:rPr>
                <w:b/>
              </w:rPr>
              <w:t xml:space="preserve">sin </w:t>
            </w:r>
            <w:r w:rsidR="002178F3" w:rsidRPr="00003455">
              <w:rPr>
                <w:b/>
              </w:rPr>
              <w:sym w:font="Symbol" w:char="F071"/>
            </w:r>
          </w:p>
        </w:tc>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40B320D" w14:textId="77777777" w:rsidR="002178F3" w:rsidRPr="00003455" w:rsidRDefault="004917BA" w:rsidP="00003455">
            <w:pPr>
              <w:pStyle w:val="BodyText"/>
              <w:jc w:val="center"/>
              <w:rPr>
                <w:b/>
              </w:rPr>
            </w:pPr>
            <w:r w:rsidRPr="00003455">
              <w:rPr>
                <w:b/>
              </w:rPr>
              <w:t xml:space="preserve">cos </w:t>
            </w:r>
            <w:r w:rsidR="002178F3" w:rsidRPr="00003455">
              <w:rPr>
                <w:b/>
              </w:rPr>
              <w:sym w:font="Symbol" w:char="F071"/>
            </w:r>
          </w:p>
        </w:tc>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5C8BE926" w14:textId="77777777" w:rsidR="002178F3" w:rsidRPr="00003455" w:rsidRDefault="004917BA" w:rsidP="00003455">
            <w:pPr>
              <w:pStyle w:val="BodyText"/>
              <w:jc w:val="center"/>
              <w:rPr>
                <w:b/>
              </w:rPr>
            </w:pPr>
            <w:r w:rsidRPr="00003455">
              <w:rPr>
                <w:b/>
              </w:rPr>
              <w:t xml:space="preserve">tan </w:t>
            </w:r>
            <w:r w:rsidR="002178F3" w:rsidRPr="00003455">
              <w:rPr>
                <w:b/>
              </w:rPr>
              <w:sym w:font="Symbol" w:char="F071"/>
            </w:r>
          </w:p>
        </w:tc>
      </w:tr>
      <w:tr w:rsidR="002178F3" w:rsidRPr="0047619B" w14:paraId="2BFFCB1C" w14:textId="77777777" w:rsidTr="00003455">
        <w:trPr>
          <w:trHeight w:val="747"/>
          <w:jc w:val="center"/>
        </w:trPr>
        <w:tc>
          <w:tcPr>
            <w:tcW w:w="1980" w:type="dxa"/>
            <w:tcBorders>
              <w:top w:val="single" w:sz="12" w:space="0" w:color="auto"/>
              <w:left w:val="single" w:sz="12" w:space="0" w:color="auto"/>
              <w:right w:val="single" w:sz="8" w:space="0" w:color="auto"/>
            </w:tcBorders>
            <w:vAlign w:val="center"/>
          </w:tcPr>
          <w:p w14:paraId="7EF56981" w14:textId="77777777" w:rsidR="002178F3" w:rsidRPr="0047619B" w:rsidRDefault="002178F3" w:rsidP="00003455">
            <w:pPr>
              <w:pStyle w:val="BodyText"/>
              <w:jc w:val="center"/>
            </w:pPr>
            <w:r w:rsidRPr="0047619B">
              <w:t>0</w:t>
            </w:r>
          </w:p>
        </w:tc>
        <w:tc>
          <w:tcPr>
            <w:tcW w:w="1980" w:type="dxa"/>
            <w:tcBorders>
              <w:top w:val="single" w:sz="12" w:space="0" w:color="auto"/>
              <w:left w:val="single" w:sz="8" w:space="0" w:color="auto"/>
              <w:right w:val="single" w:sz="8" w:space="0" w:color="auto"/>
            </w:tcBorders>
            <w:vAlign w:val="center"/>
          </w:tcPr>
          <w:p w14:paraId="27DD7845" w14:textId="77777777" w:rsidR="002178F3" w:rsidRPr="0047619B" w:rsidRDefault="002178F3" w:rsidP="00003455">
            <w:pPr>
              <w:pStyle w:val="BodyText"/>
              <w:jc w:val="center"/>
            </w:pPr>
            <w:r w:rsidRPr="0047619B">
              <w:t>0</w:t>
            </w:r>
          </w:p>
        </w:tc>
        <w:tc>
          <w:tcPr>
            <w:tcW w:w="1980" w:type="dxa"/>
            <w:tcBorders>
              <w:top w:val="single" w:sz="12" w:space="0" w:color="auto"/>
              <w:left w:val="single" w:sz="8" w:space="0" w:color="auto"/>
              <w:right w:val="single" w:sz="8" w:space="0" w:color="auto"/>
            </w:tcBorders>
            <w:vAlign w:val="center"/>
          </w:tcPr>
          <w:p w14:paraId="765BB306" w14:textId="77777777" w:rsidR="002178F3" w:rsidRPr="0047619B" w:rsidRDefault="002178F3" w:rsidP="00003455">
            <w:pPr>
              <w:pStyle w:val="BodyText"/>
              <w:jc w:val="center"/>
            </w:pPr>
            <w:r w:rsidRPr="0047619B">
              <w:t>1</w:t>
            </w:r>
          </w:p>
        </w:tc>
        <w:tc>
          <w:tcPr>
            <w:tcW w:w="1980" w:type="dxa"/>
            <w:tcBorders>
              <w:top w:val="single" w:sz="12" w:space="0" w:color="auto"/>
              <w:left w:val="single" w:sz="8" w:space="0" w:color="auto"/>
              <w:right w:val="single" w:sz="12" w:space="0" w:color="auto"/>
            </w:tcBorders>
            <w:vAlign w:val="center"/>
          </w:tcPr>
          <w:p w14:paraId="36EFE3B8" w14:textId="77777777" w:rsidR="002178F3" w:rsidRPr="0047619B" w:rsidRDefault="002178F3" w:rsidP="00003455">
            <w:pPr>
              <w:pStyle w:val="BodyText"/>
              <w:jc w:val="center"/>
            </w:pPr>
            <w:r w:rsidRPr="0047619B">
              <w:t>0</w:t>
            </w:r>
          </w:p>
        </w:tc>
      </w:tr>
      <w:tr w:rsidR="002178F3" w:rsidRPr="0047619B" w14:paraId="03E0ACF3" w14:textId="77777777" w:rsidTr="00003455">
        <w:trPr>
          <w:trHeight w:val="747"/>
          <w:jc w:val="center"/>
        </w:trPr>
        <w:tc>
          <w:tcPr>
            <w:tcW w:w="1980" w:type="dxa"/>
            <w:tcBorders>
              <w:left w:val="single" w:sz="12" w:space="0" w:color="auto"/>
              <w:right w:val="single" w:sz="8" w:space="0" w:color="auto"/>
            </w:tcBorders>
            <w:vAlign w:val="center"/>
          </w:tcPr>
          <w:p w14:paraId="0F1FACAB" w14:textId="77777777" w:rsidR="002178F3" w:rsidRPr="0047619B" w:rsidRDefault="002178F3" w:rsidP="00003455">
            <w:pPr>
              <w:pStyle w:val="BodyText"/>
              <w:jc w:val="center"/>
            </w:pPr>
            <w:r w:rsidRPr="0047619B">
              <w:t>30</w:t>
            </w:r>
          </w:p>
        </w:tc>
        <w:tc>
          <w:tcPr>
            <w:tcW w:w="1980" w:type="dxa"/>
            <w:tcBorders>
              <w:left w:val="single" w:sz="8" w:space="0" w:color="auto"/>
              <w:right w:val="single" w:sz="8" w:space="0" w:color="auto"/>
            </w:tcBorders>
            <w:vAlign w:val="center"/>
          </w:tcPr>
          <w:p w14:paraId="4D2FD823" w14:textId="77777777" w:rsidR="002178F3" w:rsidRPr="0047619B" w:rsidRDefault="000B4A0A" w:rsidP="00003455">
            <w:pPr>
              <w:pStyle w:val="BodyText"/>
              <w:jc w:val="cente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980" w:type="dxa"/>
            <w:tcBorders>
              <w:left w:val="single" w:sz="8" w:space="0" w:color="auto"/>
              <w:right w:val="single" w:sz="8" w:space="0" w:color="auto"/>
            </w:tcBorders>
            <w:vAlign w:val="center"/>
          </w:tcPr>
          <w:p w14:paraId="1F9B4D10" w14:textId="77777777" w:rsidR="002178F3" w:rsidRPr="0047619B" w:rsidRDefault="000B4A0A" w:rsidP="00003455">
            <w:pPr>
              <w:pStyle w:val="BodyText"/>
              <w:jc w:val="center"/>
            </w:pPr>
            <m:oMath>
              <m:f>
                <m:fPr>
                  <m:ctrlPr>
                    <w:rPr>
                      <w:rFonts w:ascii="Cambria Math" w:hAnsi="Cambria Math"/>
                      <w:i/>
                      <w:sz w:val="32"/>
                    </w:rPr>
                  </m:ctrlPr>
                </m:fPr>
                <m:num>
                  <m:rad>
                    <m:radPr>
                      <m:degHide m:val="1"/>
                      <m:ctrlPr>
                        <w:rPr>
                          <w:rFonts w:ascii="Cambria Math" w:hAnsi="Cambria Math"/>
                          <w:i/>
                          <w:sz w:val="32"/>
                        </w:rPr>
                      </m:ctrlPr>
                    </m:radPr>
                    <m:deg/>
                    <m:e>
                      <m:r>
                        <w:rPr>
                          <w:rFonts w:ascii="Cambria Math" w:hAnsi="Cambria Math"/>
                          <w:sz w:val="32"/>
                        </w:rPr>
                        <m:t>3</m:t>
                      </m:r>
                    </m:e>
                  </m:rad>
                </m:num>
                <m:den>
                  <m:r>
                    <w:rPr>
                      <w:rFonts w:ascii="Cambria Math" w:hAnsi="Cambria Math"/>
                      <w:sz w:val="32"/>
                    </w:rPr>
                    <m:t>2</m:t>
                  </m:r>
                </m:den>
              </m:f>
            </m:oMath>
            <w:r w:rsidR="0047619B">
              <w:t xml:space="preserve"> </w:t>
            </w:r>
            <w:r w:rsidR="0047619B">
              <w:sym w:font="Symbol" w:char="F0BB"/>
            </w:r>
            <w:r w:rsidR="0047619B">
              <w:t xml:space="preserve"> </w:t>
            </w:r>
            <w:r w:rsidR="002178F3" w:rsidRPr="0047619B">
              <w:t>0.866</w:t>
            </w:r>
          </w:p>
        </w:tc>
        <w:tc>
          <w:tcPr>
            <w:tcW w:w="1980" w:type="dxa"/>
            <w:tcBorders>
              <w:left w:val="single" w:sz="8" w:space="0" w:color="auto"/>
              <w:right w:val="single" w:sz="12" w:space="0" w:color="auto"/>
            </w:tcBorders>
            <w:vAlign w:val="center"/>
          </w:tcPr>
          <w:p w14:paraId="6B1C800A" w14:textId="77777777" w:rsidR="002178F3" w:rsidRPr="0047619B" w:rsidRDefault="000B4A0A" w:rsidP="00003455">
            <w:pPr>
              <w:pStyle w:val="BodyText"/>
              <w:jc w:val="center"/>
            </w:pPr>
            <m:oMath>
              <m:f>
                <m:fPr>
                  <m:ctrlPr>
                    <w:rPr>
                      <w:rFonts w:ascii="Cambria Math" w:hAnsi="Cambria Math"/>
                      <w:i/>
                      <w:sz w:val="32"/>
                    </w:rPr>
                  </m:ctrlPr>
                </m:fPr>
                <m:num>
                  <m:r>
                    <w:rPr>
                      <w:rFonts w:ascii="Cambria Math" w:hAnsi="Cambria Math"/>
                      <w:sz w:val="32"/>
                    </w:rPr>
                    <m:t>1</m:t>
                  </m:r>
                </m:num>
                <m:den>
                  <m:rad>
                    <m:radPr>
                      <m:degHide m:val="1"/>
                      <m:ctrlPr>
                        <w:rPr>
                          <w:rFonts w:ascii="Cambria Math" w:hAnsi="Cambria Math"/>
                          <w:i/>
                          <w:sz w:val="32"/>
                        </w:rPr>
                      </m:ctrlPr>
                    </m:radPr>
                    <m:deg/>
                    <m:e>
                      <m:r>
                        <w:rPr>
                          <w:rFonts w:ascii="Cambria Math" w:hAnsi="Cambria Math"/>
                          <w:sz w:val="32"/>
                        </w:rPr>
                        <m:t>3</m:t>
                      </m:r>
                    </m:e>
                  </m:rad>
                </m:den>
              </m:f>
            </m:oMath>
            <w:r w:rsidR="0047619B">
              <w:t xml:space="preserve"> </w:t>
            </w:r>
            <w:r w:rsidR="002178F3" w:rsidRPr="0047619B">
              <w:rPr>
                <w:position w:val="-4"/>
              </w:rPr>
              <w:object w:dxaOrig="200" w:dyaOrig="200" w14:anchorId="43F4E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o:ole="">
                  <v:imagedata r:id="rId7" o:title=""/>
                </v:shape>
                <o:OLEObject Type="Embed" ProgID="Equation.3" ShapeID="_x0000_i1025" DrawAspect="Content" ObjectID="_1647261124" r:id="rId8"/>
              </w:object>
            </w:r>
            <w:r w:rsidR="0047619B">
              <w:t xml:space="preserve"> </w:t>
            </w:r>
            <w:r w:rsidR="002178F3" w:rsidRPr="0047619B">
              <w:t>0.577</w:t>
            </w:r>
          </w:p>
        </w:tc>
      </w:tr>
      <w:tr w:rsidR="002178F3" w:rsidRPr="0047619B" w14:paraId="36C55148" w14:textId="77777777" w:rsidTr="00003455">
        <w:trPr>
          <w:trHeight w:val="747"/>
          <w:jc w:val="center"/>
        </w:trPr>
        <w:tc>
          <w:tcPr>
            <w:tcW w:w="1980" w:type="dxa"/>
            <w:tcBorders>
              <w:left w:val="single" w:sz="12" w:space="0" w:color="auto"/>
              <w:right w:val="single" w:sz="8" w:space="0" w:color="auto"/>
            </w:tcBorders>
            <w:vAlign w:val="center"/>
          </w:tcPr>
          <w:p w14:paraId="5D57934F" w14:textId="77777777" w:rsidR="002178F3" w:rsidRPr="0047619B" w:rsidRDefault="002178F3" w:rsidP="00003455">
            <w:pPr>
              <w:pStyle w:val="BodyText"/>
              <w:jc w:val="center"/>
            </w:pPr>
            <w:r w:rsidRPr="0047619B">
              <w:t>45</w:t>
            </w:r>
          </w:p>
        </w:tc>
        <w:tc>
          <w:tcPr>
            <w:tcW w:w="1980" w:type="dxa"/>
            <w:tcBorders>
              <w:left w:val="single" w:sz="8" w:space="0" w:color="auto"/>
              <w:right w:val="single" w:sz="8" w:space="0" w:color="auto"/>
            </w:tcBorders>
            <w:vAlign w:val="center"/>
          </w:tcPr>
          <w:p w14:paraId="03BB1DE9" w14:textId="77777777" w:rsidR="002178F3" w:rsidRPr="0047619B" w:rsidRDefault="000B4A0A" w:rsidP="00003455">
            <w:pPr>
              <w:pStyle w:val="BodyText"/>
              <w:jc w:val="center"/>
            </w:pPr>
            <m:oMath>
              <m:f>
                <m:fPr>
                  <m:ctrlPr>
                    <w:rPr>
                      <w:rFonts w:ascii="Cambria Math" w:hAnsi="Cambria Math"/>
                      <w:i/>
                      <w:sz w:val="32"/>
                    </w:rPr>
                  </m:ctrlPr>
                </m:fPr>
                <m:num>
                  <m:rad>
                    <m:radPr>
                      <m:degHide m:val="1"/>
                      <m:ctrlPr>
                        <w:rPr>
                          <w:rFonts w:ascii="Cambria Math" w:hAnsi="Cambria Math"/>
                          <w:i/>
                          <w:sz w:val="32"/>
                        </w:rPr>
                      </m:ctrlPr>
                    </m:radPr>
                    <m:deg/>
                    <m:e>
                      <m:r>
                        <w:rPr>
                          <w:rFonts w:ascii="Cambria Math" w:hAnsi="Cambria Math"/>
                          <w:sz w:val="32"/>
                        </w:rPr>
                        <m:t>2</m:t>
                      </m:r>
                    </m:e>
                  </m:rad>
                </m:num>
                <m:den>
                  <m:r>
                    <w:rPr>
                      <w:rFonts w:ascii="Cambria Math" w:hAnsi="Cambria Math"/>
                      <w:sz w:val="32"/>
                    </w:rPr>
                    <m:t>2</m:t>
                  </m:r>
                </m:den>
              </m:f>
            </m:oMath>
            <w:r w:rsidR="0047619B">
              <w:t xml:space="preserve"> </w:t>
            </w:r>
            <w:r w:rsidR="0047619B">
              <w:sym w:font="Symbol" w:char="F0BB"/>
            </w:r>
            <w:r w:rsidR="0047619B">
              <w:t xml:space="preserve"> </w:t>
            </w:r>
            <w:r w:rsidR="002178F3" w:rsidRPr="0047619B">
              <w:t>0.707</w:t>
            </w:r>
          </w:p>
        </w:tc>
        <w:tc>
          <w:tcPr>
            <w:tcW w:w="1980" w:type="dxa"/>
            <w:tcBorders>
              <w:left w:val="single" w:sz="8" w:space="0" w:color="auto"/>
              <w:right w:val="single" w:sz="8" w:space="0" w:color="auto"/>
            </w:tcBorders>
            <w:vAlign w:val="center"/>
          </w:tcPr>
          <w:p w14:paraId="62DBA777" w14:textId="77777777" w:rsidR="002178F3" w:rsidRPr="0047619B" w:rsidRDefault="000B4A0A" w:rsidP="00003455">
            <w:pPr>
              <w:pStyle w:val="BodyText"/>
              <w:jc w:val="center"/>
            </w:pPr>
            <m:oMath>
              <m:f>
                <m:fPr>
                  <m:ctrlPr>
                    <w:rPr>
                      <w:rFonts w:ascii="Cambria Math" w:hAnsi="Cambria Math"/>
                      <w:i/>
                      <w:sz w:val="32"/>
                    </w:rPr>
                  </m:ctrlPr>
                </m:fPr>
                <m:num>
                  <m:rad>
                    <m:radPr>
                      <m:degHide m:val="1"/>
                      <m:ctrlPr>
                        <w:rPr>
                          <w:rFonts w:ascii="Cambria Math" w:hAnsi="Cambria Math"/>
                          <w:i/>
                          <w:sz w:val="32"/>
                        </w:rPr>
                      </m:ctrlPr>
                    </m:radPr>
                    <m:deg/>
                    <m:e>
                      <m:r>
                        <w:rPr>
                          <w:rFonts w:ascii="Cambria Math" w:hAnsi="Cambria Math"/>
                          <w:sz w:val="32"/>
                        </w:rPr>
                        <m:t>2</m:t>
                      </m:r>
                    </m:e>
                  </m:rad>
                </m:num>
                <m:den>
                  <m:r>
                    <w:rPr>
                      <w:rFonts w:ascii="Cambria Math" w:hAnsi="Cambria Math"/>
                      <w:sz w:val="32"/>
                    </w:rPr>
                    <m:t>2</m:t>
                  </m:r>
                </m:den>
              </m:f>
            </m:oMath>
            <w:r w:rsidR="0047619B">
              <w:t xml:space="preserve"> </w:t>
            </w:r>
            <w:r w:rsidR="0047619B">
              <w:sym w:font="Symbol" w:char="F0BB"/>
            </w:r>
            <w:r w:rsidR="0047619B">
              <w:t xml:space="preserve"> </w:t>
            </w:r>
            <w:r w:rsidR="0047619B" w:rsidRPr="0047619B">
              <w:t>0.707</w:t>
            </w:r>
          </w:p>
        </w:tc>
        <w:tc>
          <w:tcPr>
            <w:tcW w:w="1980" w:type="dxa"/>
            <w:tcBorders>
              <w:left w:val="single" w:sz="8" w:space="0" w:color="auto"/>
              <w:right w:val="single" w:sz="12" w:space="0" w:color="auto"/>
            </w:tcBorders>
            <w:vAlign w:val="center"/>
          </w:tcPr>
          <w:p w14:paraId="0CD3DCAB" w14:textId="77777777" w:rsidR="002178F3" w:rsidRPr="0047619B" w:rsidRDefault="002178F3" w:rsidP="00003455">
            <w:pPr>
              <w:pStyle w:val="BodyText"/>
              <w:jc w:val="center"/>
            </w:pPr>
            <w:r w:rsidRPr="0047619B">
              <w:t>1</w:t>
            </w:r>
          </w:p>
        </w:tc>
      </w:tr>
      <w:tr w:rsidR="002178F3" w:rsidRPr="0047619B" w14:paraId="20E33E8E" w14:textId="77777777" w:rsidTr="00003455">
        <w:trPr>
          <w:trHeight w:val="747"/>
          <w:jc w:val="center"/>
        </w:trPr>
        <w:tc>
          <w:tcPr>
            <w:tcW w:w="1980" w:type="dxa"/>
            <w:tcBorders>
              <w:left w:val="single" w:sz="12" w:space="0" w:color="auto"/>
              <w:right w:val="single" w:sz="8" w:space="0" w:color="auto"/>
            </w:tcBorders>
            <w:vAlign w:val="center"/>
          </w:tcPr>
          <w:p w14:paraId="4ACC03BC" w14:textId="77777777" w:rsidR="002178F3" w:rsidRPr="0047619B" w:rsidRDefault="002178F3" w:rsidP="00003455">
            <w:pPr>
              <w:pStyle w:val="BodyText"/>
              <w:jc w:val="center"/>
            </w:pPr>
            <w:r w:rsidRPr="0047619B">
              <w:t>60</w:t>
            </w:r>
          </w:p>
        </w:tc>
        <w:tc>
          <w:tcPr>
            <w:tcW w:w="1980" w:type="dxa"/>
            <w:tcBorders>
              <w:left w:val="single" w:sz="8" w:space="0" w:color="auto"/>
              <w:right w:val="single" w:sz="8" w:space="0" w:color="auto"/>
            </w:tcBorders>
            <w:vAlign w:val="center"/>
          </w:tcPr>
          <w:p w14:paraId="0FB80F34" w14:textId="77777777" w:rsidR="002178F3" w:rsidRPr="0047619B" w:rsidRDefault="000B4A0A" w:rsidP="00003455">
            <w:pPr>
              <w:pStyle w:val="BodyText"/>
              <w:jc w:val="center"/>
            </w:pPr>
            <m:oMath>
              <m:f>
                <m:fPr>
                  <m:ctrlPr>
                    <w:rPr>
                      <w:rFonts w:ascii="Cambria Math" w:hAnsi="Cambria Math"/>
                      <w:i/>
                      <w:sz w:val="32"/>
                    </w:rPr>
                  </m:ctrlPr>
                </m:fPr>
                <m:num>
                  <m:rad>
                    <m:radPr>
                      <m:degHide m:val="1"/>
                      <m:ctrlPr>
                        <w:rPr>
                          <w:rFonts w:ascii="Cambria Math" w:hAnsi="Cambria Math"/>
                          <w:i/>
                          <w:sz w:val="32"/>
                        </w:rPr>
                      </m:ctrlPr>
                    </m:radPr>
                    <m:deg/>
                    <m:e>
                      <m:r>
                        <w:rPr>
                          <w:rFonts w:ascii="Cambria Math" w:hAnsi="Cambria Math"/>
                          <w:sz w:val="32"/>
                        </w:rPr>
                        <m:t>3</m:t>
                      </m:r>
                    </m:e>
                  </m:rad>
                </m:num>
                <m:den>
                  <m:r>
                    <w:rPr>
                      <w:rFonts w:ascii="Cambria Math" w:hAnsi="Cambria Math"/>
                      <w:sz w:val="32"/>
                    </w:rPr>
                    <m:t>2</m:t>
                  </m:r>
                </m:den>
              </m:f>
            </m:oMath>
            <w:r w:rsidR="0047619B">
              <w:t xml:space="preserve"> </w:t>
            </w:r>
            <w:r w:rsidR="0047619B">
              <w:sym w:font="Symbol" w:char="F0BB"/>
            </w:r>
            <w:r w:rsidR="0047619B">
              <w:t xml:space="preserve"> </w:t>
            </w:r>
            <w:r w:rsidR="0047619B" w:rsidRPr="0047619B">
              <w:t>0.866</w:t>
            </w:r>
          </w:p>
        </w:tc>
        <w:tc>
          <w:tcPr>
            <w:tcW w:w="1980" w:type="dxa"/>
            <w:tcBorders>
              <w:left w:val="single" w:sz="8" w:space="0" w:color="auto"/>
              <w:right w:val="single" w:sz="8" w:space="0" w:color="auto"/>
            </w:tcBorders>
            <w:vAlign w:val="center"/>
          </w:tcPr>
          <w:p w14:paraId="045FC658" w14:textId="77777777" w:rsidR="002178F3" w:rsidRPr="0047619B" w:rsidRDefault="000B4A0A" w:rsidP="00003455">
            <w:pPr>
              <w:pStyle w:val="BodyText"/>
              <w:jc w:val="cente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tc>
        <w:tc>
          <w:tcPr>
            <w:tcW w:w="1980" w:type="dxa"/>
            <w:tcBorders>
              <w:left w:val="single" w:sz="8" w:space="0" w:color="auto"/>
              <w:right w:val="single" w:sz="12" w:space="0" w:color="auto"/>
            </w:tcBorders>
            <w:vAlign w:val="center"/>
          </w:tcPr>
          <w:p w14:paraId="1B0F9834" w14:textId="77777777" w:rsidR="002178F3" w:rsidRPr="0047619B" w:rsidRDefault="000B4A0A" w:rsidP="00003455">
            <w:pPr>
              <w:pStyle w:val="BodyText"/>
              <w:jc w:val="center"/>
            </w:pPr>
            <m:oMath>
              <m:rad>
                <m:radPr>
                  <m:degHide m:val="1"/>
                  <m:ctrlPr>
                    <w:rPr>
                      <w:rFonts w:ascii="Cambria Math" w:hAnsi="Cambria Math"/>
                      <w:i/>
                    </w:rPr>
                  </m:ctrlPr>
                </m:radPr>
                <m:deg/>
                <m:e>
                  <m:r>
                    <w:rPr>
                      <w:rFonts w:ascii="Cambria Math" w:hAnsi="Cambria Math"/>
                    </w:rPr>
                    <m:t>3</m:t>
                  </m:r>
                </m:e>
              </m:rad>
            </m:oMath>
            <w:r w:rsidR="002178F3" w:rsidRPr="0047619B">
              <w:object w:dxaOrig="200" w:dyaOrig="200" w14:anchorId="46688BE4">
                <v:shape id="_x0000_i1026" type="#_x0000_t75" style="width:10pt;height:10pt" o:ole="">
                  <v:imagedata r:id="rId7" o:title=""/>
                </v:shape>
                <o:OLEObject Type="Embed" ProgID="Equation.3" ShapeID="_x0000_i1026" DrawAspect="Content" ObjectID="_1647261125" r:id="rId9"/>
              </w:object>
            </w:r>
            <w:r w:rsidR="002178F3" w:rsidRPr="0047619B">
              <w:t>1.732</w:t>
            </w:r>
          </w:p>
        </w:tc>
      </w:tr>
      <w:tr w:rsidR="002178F3" w:rsidRPr="0047619B" w14:paraId="2698392E" w14:textId="77777777" w:rsidTr="00003455">
        <w:trPr>
          <w:trHeight w:val="747"/>
          <w:jc w:val="center"/>
        </w:trPr>
        <w:tc>
          <w:tcPr>
            <w:tcW w:w="1980" w:type="dxa"/>
            <w:tcBorders>
              <w:left w:val="single" w:sz="12" w:space="0" w:color="auto"/>
              <w:bottom w:val="single" w:sz="12" w:space="0" w:color="auto"/>
              <w:right w:val="single" w:sz="8" w:space="0" w:color="auto"/>
            </w:tcBorders>
            <w:vAlign w:val="center"/>
          </w:tcPr>
          <w:p w14:paraId="48E38089" w14:textId="77777777" w:rsidR="002178F3" w:rsidRPr="0047619B" w:rsidRDefault="002178F3" w:rsidP="00003455">
            <w:pPr>
              <w:pStyle w:val="BodyText"/>
              <w:jc w:val="center"/>
            </w:pPr>
            <w:r w:rsidRPr="0047619B">
              <w:t>90</w:t>
            </w:r>
          </w:p>
        </w:tc>
        <w:tc>
          <w:tcPr>
            <w:tcW w:w="1980" w:type="dxa"/>
            <w:tcBorders>
              <w:left w:val="single" w:sz="8" w:space="0" w:color="auto"/>
              <w:bottom w:val="single" w:sz="12" w:space="0" w:color="auto"/>
              <w:right w:val="single" w:sz="8" w:space="0" w:color="auto"/>
            </w:tcBorders>
            <w:vAlign w:val="center"/>
          </w:tcPr>
          <w:p w14:paraId="5AC6F563" w14:textId="77777777" w:rsidR="002178F3" w:rsidRPr="0047619B" w:rsidRDefault="002178F3" w:rsidP="00003455">
            <w:pPr>
              <w:pStyle w:val="BodyText"/>
              <w:jc w:val="center"/>
            </w:pPr>
            <w:r w:rsidRPr="0047619B">
              <w:t>1</w:t>
            </w:r>
          </w:p>
        </w:tc>
        <w:tc>
          <w:tcPr>
            <w:tcW w:w="1980" w:type="dxa"/>
            <w:tcBorders>
              <w:left w:val="single" w:sz="8" w:space="0" w:color="auto"/>
              <w:bottom w:val="single" w:sz="12" w:space="0" w:color="auto"/>
              <w:right w:val="single" w:sz="8" w:space="0" w:color="auto"/>
            </w:tcBorders>
            <w:vAlign w:val="center"/>
          </w:tcPr>
          <w:p w14:paraId="1DC0CD34" w14:textId="77777777" w:rsidR="002178F3" w:rsidRPr="0047619B" w:rsidRDefault="002178F3" w:rsidP="00003455">
            <w:pPr>
              <w:pStyle w:val="BodyText"/>
              <w:jc w:val="center"/>
            </w:pPr>
            <w:r w:rsidRPr="0047619B">
              <w:t>0</w:t>
            </w:r>
          </w:p>
        </w:tc>
        <w:tc>
          <w:tcPr>
            <w:tcW w:w="1980" w:type="dxa"/>
            <w:tcBorders>
              <w:left w:val="single" w:sz="8" w:space="0" w:color="auto"/>
              <w:bottom w:val="single" w:sz="12" w:space="0" w:color="auto"/>
              <w:right w:val="single" w:sz="12" w:space="0" w:color="auto"/>
            </w:tcBorders>
            <w:vAlign w:val="center"/>
          </w:tcPr>
          <w:p w14:paraId="088D0F7F" w14:textId="77777777" w:rsidR="002178F3" w:rsidRPr="0047619B" w:rsidRDefault="002178F3" w:rsidP="00003455">
            <w:pPr>
              <w:pStyle w:val="BodyText"/>
              <w:jc w:val="center"/>
            </w:pPr>
            <w:r w:rsidRPr="0047619B">
              <w:sym w:font="Symbol" w:char="F0A5"/>
            </w:r>
          </w:p>
        </w:tc>
      </w:tr>
    </w:tbl>
    <w:p w14:paraId="38D65C79" w14:textId="77777777" w:rsidR="002178F3" w:rsidRPr="00FF7A5B" w:rsidRDefault="002178F3" w:rsidP="004D57E2">
      <w:pPr>
        <w:pStyle w:val="BodyText"/>
      </w:pPr>
    </w:p>
    <w:p w14:paraId="12A661BB" w14:textId="77777777" w:rsidR="002178F3" w:rsidRPr="00FF7A5B" w:rsidRDefault="002178F3" w:rsidP="002178F3">
      <w:r w:rsidRPr="00FF7A5B">
        <w:lastRenderedPageBreak/>
        <w:t>What if we want to go the other way</w:t>
      </w:r>
      <w:r w:rsidR="0079386C">
        <w:t>?</w:t>
      </w:r>
      <w:r w:rsidRPr="00FF7A5B">
        <w:t xml:space="preserve">  </w:t>
      </w:r>
      <w:r>
        <w:t>Let’s say</w:t>
      </w:r>
      <w:r w:rsidRPr="00FF7A5B">
        <w:t xml:space="preserve"> we know the sizes of the triangle sides and we want to find the angles?</w:t>
      </w:r>
      <w:r w:rsidR="00D85368">
        <w:t xml:space="preserve"> </w:t>
      </w:r>
      <w:r>
        <w:t>For example</w:t>
      </w:r>
      <w:r w:rsidR="00B61F2A">
        <w:t>:</w:t>
      </w:r>
      <w:r w:rsidRPr="00FF7A5B">
        <w:t xml:space="preserve"> </w:t>
      </w:r>
      <w:r w:rsidRPr="00B43D95">
        <w:rPr>
          <w:i/>
        </w:rPr>
        <w:t>a</w:t>
      </w:r>
      <w:r w:rsidRPr="00FF7A5B">
        <w:t xml:space="preserve"> =</w:t>
      </w:r>
      <w:r>
        <w:t xml:space="preserve"> 4</w:t>
      </w:r>
      <w:r w:rsidR="0079386C">
        <w:t xml:space="preserve"> </w:t>
      </w:r>
      <w:r>
        <w:t>inches and</w:t>
      </w:r>
      <w:r w:rsidRPr="00FF7A5B">
        <w:t xml:space="preserve"> </w:t>
      </w:r>
      <w:r w:rsidRPr="00B43D95">
        <w:rPr>
          <w:i/>
        </w:rPr>
        <w:t>b</w:t>
      </w:r>
      <w:r>
        <w:t xml:space="preserve"> =3</w:t>
      </w:r>
      <w:r w:rsidR="0079386C">
        <w:t xml:space="preserve"> </w:t>
      </w:r>
      <w:r>
        <w:t>inches</w:t>
      </w:r>
      <w:r w:rsidRPr="00FF7A5B">
        <w:t xml:space="preserve">.  </w:t>
      </w:r>
      <w:r>
        <w:t xml:space="preserve">We can easily </w:t>
      </w:r>
      <w:r w:rsidRPr="00FF7A5B">
        <w:t>find tan</w:t>
      </w:r>
      <w:r w:rsidR="00B61F2A">
        <w:t xml:space="preserve"> </w:t>
      </w:r>
      <w:r w:rsidRPr="004917BA">
        <w:sym w:font="Symbol" w:char="F071"/>
      </w:r>
      <w:r w:rsidRPr="004917BA">
        <w:t xml:space="preserve"> </w:t>
      </w:r>
      <w:r w:rsidRPr="00FF7A5B">
        <w:t xml:space="preserve">= </w:t>
      </w:r>
      <w:r w:rsidRPr="00B43D95">
        <w:rPr>
          <w:i/>
        </w:rPr>
        <w:t>a</w:t>
      </w:r>
      <w:r w:rsidRPr="00FF7A5B">
        <w:t>/</w:t>
      </w:r>
      <w:r w:rsidRPr="00B43D95">
        <w:rPr>
          <w:i/>
        </w:rPr>
        <w:t xml:space="preserve">b </w:t>
      </w:r>
      <w:r w:rsidRPr="00FF7A5B">
        <w:t>= 4/3</w:t>
      </w:r>
      <w:r w:rsidRPr="00FF7A5B">
        <w:rPr>
          <w:i/>
        </w:rPr>
        <w:t xml:space="preserve">.  </w:t>
      </w:r>
      <w:r w:rsidRPr="00FF7A5B">
        <w:t>But what about</w:t>
      </w:r>
      <w:r w:rsidRPr="00FF7A5B">
        <w:rPr>
          <w:i/>
        </w:rPr>
        <w:t xml:space="preserve"> </w:t>
      </w:r>
      <w:r w:rsidRPr="00B43D95">
        <w:t>the angle</w:t>
      </w:r>
      <w:r>
        <w:rPr>
          <w:i/>
        </w:rPr>
        <w:t xml:space="preserve"> </w:t>
      </w:r>
      <w:r w:rsidRPr="004917BA">
        <w:sym w:font="Symbol" w:char="F071"/>
      </w:r>
      <w:r w:rsidRPr="004917BA">
        <w:t xml:space="preserve"> </w:t>
      </w:r>
      <w:r>
        <w:rPr>
          <w:i/>
        </w:rPr>
        <w:t xml:space="preserve"> </w:t>
      </w:r>
      <w:r w:rsidRPr="00FF7A5B">
        <w:t xml:space="preserve">itself? </w:t>
      </w:r>
    </w:p>
    <w:p w14:paraId="13FFF942" w14:textId="77777777" w:rsidR="00550333" w:rsidRDefault="00550333" w:rsidP="002178F3"/>
    <w:p w14:paraId="5E0A26E7" w14:textId="77777777" w:rsidR="002178F3" w:rsidRPr="004917BA" w:rsidRDefault="002178F3" w:rsidP="002178F3">
      <w:r>
        <w:t>There are f</w:t>
      </w:r>
      <w:r w:rsidRPr="00FF7A5B">
        <w:t xml:space="preserve">unctions called arcsine, arccosine, arctangent </w:t>
      </w:r>
      <w:r>
        <w:t>that will give us the answers</w:t>
      </w:r>
      <w:r w:rsidRPr="00FF7A5B">
        <w:t xml:space="preserve">. So </w:t>
      </w:r>
      <w:r>
        <w:t xml:space="preserve">if </w:t>
      </w:r>
      <w:r w:rsidRPr="00FF7A5B">
        <w:t>tan</w:t>
      </w:r>
      <w:r w:rsidR="00B61F2A">
        <w:t xml:space="preserve"> </w:t>
      </w:r>
      <w:r w:rsidRPr="004917BA">
        <w:sym w:font="Symbol" w:char="F071"/>
      </w:r>
      <w:r w:rsidRPr="004917BA">
        <w:t xml:space="preserve"> = 4/3 then </w:t>
      </w:r>
    </w:p>
    <w:p w14:paraId="46834229" w14:textId="149700F8" w:rsidR="002178F3" w:rsidRPr="004917BA" w:rsidRDefault="002178F3" w:rsidP="002178F3">
      <w:r w:rsidRPr="004917BA">
        <w:sym w:font="Symbol" w:char="F071"/>
      </w:r>
      <w:r w:rsidRPr="004917BA">
        <w:t xml:space="preserve"> = arctan (4/3)</w:t>
      </w:r>
      <w:r w:rsidR="00B52015">
        <w:t>.</w:t>
      </w:r>
      <w:r w:rsidRPr="004917BA">
        <w:t xml:space="preserve"> </w:t>
      </w:r>
      <w:r w:rsidR="00B52015">
        <w:t>T</w:t>
      </w:r>
      <w:r w:rsidRPr="004917BA">
        <w:t>his is called an inverse function since it finds the argument for a given value.</w:t>
      </w:r>
    </w:p>
    <w:p w14:paraId="348DFB5B" w14:textId="77777777" w:rsidR="002178F3" w:rsidRPr="00FF7A5B" w:rsidRDefault="002178F3" w:rsidP="002178F3"/>
    <w:p w14:paraId="45F0B171" w14:textId="51D0E1DC" w:rsidR="002178F3" w:rsidRPr="00FF7A5B" w:rsidRDefault="002178F3" w:rsidP="002178F3">
      <w:r w:rsidRPr="00FF7A5B">
        <w:t xml:space="preserve">How do we find these </w:t>
      </w:r>
      <w:r>
        <w:t>arc functions</w:t>
      </w:r>
      <w:r w:rsidRPr="00FF7A5B">
        <w:t xml:space="preserve">? Use </w:t>
      </w:r>
      <w:r w:rsidR="006B7C32">
        <w:t xml:space="preserve">a </w:t>
      </w:r>
      <w:r w:rsidRPr="00FF7A5B">
        <w:t>calculator.  On your calculator these functions may be denoted by</w:t>
      </w:r>
      <w:r w:rsidR="0079386C">
        <w:t xml:space="preserve"> symbols such as</w:t>
      </w:r>
      <w:r w:rsidRPr="00FF7A5B">
        <w:t xml:space="preserve"> sin</w:t>
      </w:r>
      <w:r w:rsidRPr="00FF7A5B">
        <w:rPr>
          <w:vertAlign w:val="superscript"/>
        </w:rPr>
        <w:t>-1</w:t>
      </w:r>
      <w:r w:rsidRPr="00FF7A5B">
        <w:t>, cos</w:t>
      </w:r>
      <w:r w:rsidRPr="00FF7A5B">
        <w:rPr>
          <w:vertAlign w:val="superscript"/>
        </w:rPr>
        <w:t xml:space="preserve">-1 </w:t>
      </w:r>
      <w:r w:rsidRPr="00FF7A5B">
        <w:t>and tan</w:t>
      </w:r>
      <w:r w:rsidRPr="00FF7A5B">
        <w:rPr>
          <w:vertAlign w:val="superscript"/>
        </w:rPr>
        <w:t>-1</w:t>
      </w:r>
      <w:r w:rsidR="00E23780">
        <w:t>,</w:t>
      </w:r>
      <w:r w:rsidRPr="00FF7A5B">
        <w:t xml:space="preserve"> respectively.  I don’t like this notation since </w:t>
      </w:r>
      <w:r w:rsidR="0079386C">
        <w:t>sin</w:t>
      </w:r>
      <w:r w:rsidR="0079386C">
        <w:rPr>
          <w:vertAlign w:val="superscript"/>
        </w:rPr>
        <w:t>-1</w:t>
      </w:r>
      <w:r w:rsidRPr="00FF7A5B">
        <w:t xml:space="preserve"> </w:t>
      </w:r>
      <w:r w:rsidR="0079386C">
        <w:t>may easily be taken to mean</w:t>
      </w:r>
      <w:r w:rsidR="00E23780">
        <w:t xml:space="preserve"> </w:t>
      </w:r>
      <m:oMath>
        <m:f>
          <m:fPr>
            <m:ctrlPr>
              <w:rPr>
                <w:rFonts w:ascii="Cambria Math" w:hAnsi="Cambria Math"/>
                <w:i/>
                <w:sz w:val="28"/>
              </w:rPr>
            </m:ctrlPr>
          </m:fPr>
          <m:num>
            <m:r>
              <w:rPr>
                <w:rFonts w:ascii="Cambria Math" w:hAnsi="Cambria Math"/>
                <w:sz w:val="28"/>
              </w:rPr>
              <m:t>1</m:t>
            </m:r>
          </m:num>
          <m:den>
            <m:func>
              <m:funcPr>
                <m:ctrlPr>
                  <w:rPr>
                    <w:rFonts w:ascii="Cambria Math" w:hAnsi="Cambria Math"/>
                    <w:i/>
                    <w:sz w:val="28"/>
                  </w:rPr>
                </m:ctrlPr>
              </m:funcPr>
              <m:fName>
                <m:r>
                  <m:rPr>
                    <m:sty m:val="p"/>
                  </m:rPr>
                  <w:rPr>
                    <w:rFonts w:ascii="Cambria Math" w:hAnsi="Cambria Math"/>
                    <w:sz w:val="28"/>
                  </w:rPr>
                  <m:t>sin</m:t>
                </m:r>
              </m:fName>
              <m:e>
                <m:r>
                  <m:rPr>
                    <m:sty m:val="p"/>
                  </m:rPr>
                  <w:rPr>
                    <w:rFonts w:ascii="Cambria Math" w:hAnsi="Cambria Math"/>
                    <w:sz w:val="28"/>
                  </w:rPr>
                  <m:t>θ</m:t>
                </m:r>
              </m:e>
            </m:func>
          </m:den>
        </m:f>
        <m:r>
          <w:rPr>
            <w:rFonts w:ascii="Cambria Math" w:hAnsi="Cambria Math"/>
            <w:sz w:val="28"/>
          </w:rPr>
          <m:t xml:space="preserve"> </m:t>
        </m:r>
      </m:oMath>
      <w:r w:rsidRPr="00FF7A5B">
        <w:t xml:space="preserve">which </w:t>
      </w:r>
      <w:r>
        <w:t xml:space="preserve">an entirely different </w:t>
      </w:r>
      <w:r w:rsidR="00E23780">
        <w:t>thing</w:t>
      </w:r>
      <w:r w:rsidRPr="00FF7A5B">
        <w:t xml:space="preserve">. </w:t>
      </w:r>
      <w:r w:rsidR="00E23780">
        <w:t xml:space="preserve">Your </w:t>
      </w:r>
      <w:r>
        <w:t xml:space="preserve">PC </w:t>
      </w:r>
      <w:r w:rsidRPr="00FF7A5B">
        <w:t xml:space="preserve">calculator will do inv sin etc.  Try it. In our example </w:t>
      </w:r>
      <w:r w:rsidRPr="006E5B24">
        <w:sym w:font="Symbol" w:char="F071"/>
      </w:r>
      <w:r w:rsidRPr="00FF7A5B">
        <w:rPr>
          <w:i/>
        </w:rPr>
        <w:t xml:space="preserve"> </w:t>
      </w:r>
      <w:r>
        <w:rPr>
          <w:i/>
        </w:rPr>
        <w:t xml:space="preserve"> </w:t>
      </w:r>
      <w:r w:rsidRPr="00FF7A5B">
        <w:rPr>
          <w:i/>
        </w:rPr>
        <w:t xml:space="preserve">= </w:t>
      </w:r>
      <w:r w:rsidRPr="00FF7A5B">
        <w:t>arctan (4/3) = 53</w:t>
      </w:r>
      <w:r w:rsidRPr="00FF7A5B">
        <w:sym w:font="Symbol" w:char="F0B0"/>
      </w:r>
      <w:r w:rsidRPr="00FF7A5B">
        <w:t>.</w:t>
      </w:r>
      <w:r w:rsidR="00E23780">
        <w:t xml:space="preserve"> </w:t>
      </w:r>
      <w:r w:rsidRPr="00FF7A5B">
        <w:t>Try</w:t>
      </w:r>
      <w:r w:rsidR="00C75E7A">
        <w:t xml:space="preserve"> a</w:t>
      </w:r>
      <w:r w:rsidRPr="00FF7A5B">
        <w:t xml:space="preserve"> few others</w:t>
      </w:r>
      <w:r w:rsidR="00E23780">
        <w:t xml:space="preserve"> from the </w:t>
      </w:r>
      <w:r w:rsidR="0047619B">
        <w:t>table</w:t>
      </w:r>
      <w:r w:rsidRPr="00FF7A5B">
        <w:t xml:space="preserve">:  e.g. </w:t>
      </w:r>
      <w:r w:rsidR="006607FF">
        <w:t xml:space="preserve">is </w:t>
      </w:r>
      <w:proofErr w:type="spellStart"/>
      <w:r w:rsidRPr="00FF7A5B">
        <w:t>arccos</w:t>
      </w:r>
      <w:proofErr w:type="spellEnd"/>
      <w:r w:rsidRPr="00FF7A5B">
        <w:t xml:space="preserve"> (0.5) = 60</w:t>
      </w:r>
      <w:r w:rsidRPr="00FF7A5B">
        <w:sym w:font="Symbol" w:char="F0B0"/>
      </w:r>
      <w:r w:rsidRPr="00FF7A5B">
        <w:t xml:space="preserve"> or </w:t>
      </w:r>
      <w:proofErr w:type="spellStart"/>
      <w:r w:rsidRPr="00FF7A5B">
        <w:t>arcsin</w:t>
      </w:r>
      <w:proofErr w:type="spellEnd"/>
      <w:r w:rsidRPr="00FF7A5B">
        <w:t xml:space="preserve"> (0.707) = 45</w:t>
      </w:r>
      <w:r w:rsidRPr="00FF7A5B">
        <w:sym w:font="Symbol" w:char="F0B0"/>
      </w:r>
      <w:r w:rsidR="006607FF">
        <w:t>?</w:t>
      </w:r>
      <w:r>
        <w:t xml:space="preserve"> </w:t>
      </w:r>
    </w:p>
    <w:p w14:paraId="1D9DEF2A" w14:textId="77777777" w:rsidR="00D85368" w:rsidRPr="00D85368" w:rsidRDefault="00D85368" w:rsidP="004248F1">
      <w:pPr>
        <w:pStyle w:val="LabHeader"/>
        <w:ind w:firstLine="0"/>
        <w:rPr>
          <w:i/>
          <w:sz w:val="2"/>
        </w:rPr>
      </w:pPr>
    </w:p>
    <w:p w14:paraId="4EECD8A0" w14:textId="77777777" w:rsidR="004248F1" w:rsidRPr="00431338" w:rsidRDefault="006F46F4" w:rsidP="004248F1">
      <w:pPr>
        <w:pStyle w:val="LabHeader"/>
        <w:ind w:firstLine="0"/>
        <w:rPr>
          <w:color w:val="FF0000"/>
        </w:rPr>
      </w:pPr>
      <w:r w:rsidRPr="00431338">
        <w:t>Procedure</w:t>
      </w:r>
      <w:r w:rsidRPr="00431338">
        <w:rPr>
          <w:u w:val="none"/>
        </w:rPr>
        <w:t xml:space="preserve">    </w:t>
      </w:r>
    </w:p>
    <w:p w14:paraId="6F3F5F11" w14:textId="77777777" w:rsidR="002E459D" w:rsidRPr="002E459D" w:rsidRDefault="002E459D" w:rsidP="004248F1">
      <w:pPr>
        <w:pStyle w:val="LabHeader"/>
        <w:ind w:firstLine="0"/>
        <w:rPr>
          <w:i/>
          <w:color w:val="FF0000"/>
          <w:sz w:val="8"/>
        </w:rPr>
      </w:pPr>
    </w:p>
    <w:p w14:paraId="6D2F136C" w14:textId="0534EC98" w:rsidR="00A9039A" w:rsidRDefault="00A9039A" w:rsidP="00431338">
      <w:pPr>
        <w:numPr>
          <w:ilvl w:val="0"/>
          <w:numId w:val="32"/>
        </w:numPr>
        <w:tabs>
          <w:tab w:val="clear" w:pos="720"/>
          <w:tab w:val="num" w:pos="360"/>
          <w:tab w:val="left" w:pos="900"/>
          <w:tab w:val="left" w:pos="1170"/>
        </w:tabs>
        <w:ind w:left="360"/>
        <w:jc w:val="both"/>
      </w:pPr>
      <w:r>
        <w:t xml:space="preserve">Take a sheet of quad ruled paper and </w:t>
      </w:r>
      <w:r w:rsidR="003B39C6">
        <w:t xml:space="preserve">a </w:t>
      </w:r>
      <w:r w:rsidR="00BE2910">
        <w:t>ruler or triangle and sketch</w:t>
      </w:r>
      <w:r>
        <w:t xml:space="preserve"> a right triangle with sides </w:t>
      </w:r>
      <w:r w:rsidR="00E71734">
        <w:t>that are</w:t>
      </w:r>
      <w:r w:rsidR="002E459D">
        <w:t xml:space="preserve"> </w:t>
      </w:r>
      <w:proofErr w:type="gramStart"/>
      <w:r w:rsidR="002E459D">
        <w:t>similar to</w:t>
      </w:r>
      <w:proofErr w:type="gramEnd"/>
      <w:r w:rsidR="002E459D">
        <w:t xml:space="preserve"> what</w:t>
      </w:r>
      <w:r w:rsidR="00E71734">
        <w:t xml:space="preserve"> is</w:t>
      </w:r>
      <w:r w:rsidR="002E459D">
        <w:t xml:space="preserve"> shown in figure </w:t>
      </w:r>
      <w:r w:rsidR="006E5B24">
        <w:t>3</w:t>
      </w:r>
      <w:r w:rsidR="002E459D">
        <w:t>a below</w:t>
      </w:r>
      <w:r>
        <w:t>:</w:t>
      </w:r>
    </w:p>
    <w:p w14:paraId="42090700" w14:textId="77777777" w:rsidR="00EE5274" w:rsidRDefault="00EE5274" w:rsidP="00EE5274">
      <w:pPr>
        <w:tabs>
          <w:tab w:val="left" w:pos="360"/>
          <w:tab w:val="left" w:pos="900"/>
          <w:tab w:val="left" w:pos="1170"/>
        </w:tabs>
        <w:ind w:left="360"/>
        <w:jc w:val="both"/>
      </w:pPr>
    </w:p>
    <w:p w14:paraId="6F5E7313" w14:textId="77777777" w:rsidR="00BE2910" w:rsidRDefault="002E459D" w:rsidP="00BE2910">
      <w:pPr>
        <w:tabs>
          <w:tab w:val="left" w:pos="360"/>
          <w:tab w:val="left" w:pos="900"/>
          <w:tab w:val="left" w:pos="1170"/>
        </w:tabs>
        <w:ind w:left="360"/>
        <w:jc w:val="both"/>
      </w:pPr>
      <w:r>
        <w:rPr>
          <w:noProof/>
          <w:lang w:val="en-US"/>
        </w:rPr>
        <mc:AlternateContent>
          <mc:Choice Requires="wpg">
            <w:drawing>
              <wp:anchor distT="0" distB="0" distL="114300" distR="114300" simplePos="0" relativeHeight="251693056" behindDoc="0" locked="0" layoutInCell="1" allowOverlap="1" wp14:anchorId="1D9D4D7A" wp14:editId="36B1F519">
                <wp:simplePos x="0" y="0"/>
                <wp:positionH relativeFrom="column">
                  <wp:posOffset>4205918</wp:posOffset>
                </wp:positionH>
                <wp:positionV relativeFrom="paragraph">
                  <wp:posOffset>120015</wp:posOffset>
                </wp:positionV>
                <wp:extent cx="1988811" cy="1695052"/>
                <wp:effectExtent l="0" t="0" r="12065" b="0"/>
                <wp:wrapNone/>
                <wp:docPr id="253" name="Group 253"/>
                <wp:cNvGraphicFramePr/>
                <a:graphic xmlns:a="http://schemas.openxmlformats.org/drawingml/2006/main">
                  <a:graphicData uri="http://schemas.microsoft.com/office/word/2010/wordprocessingGroup">
                    <wpg:wgp>
                      <wpg:cNvGrpSpPr/>
                      <wpg:grpSpPr>
                        <a:xfrm>
                          <a:off x="0" y="0"/>
                          <a:ext cx="1988811" cy="1695052"/>
                          <a:chOff x="0" y="0"/>
                          <a:chExt cx="1988811" cy="1695052"/>
                        </a:xfrm>
                      </wpg:grpSpPr>
                      <wps:wsp>
                        <wps:cNvPr id="307" name="Text Box 2"/>
                        <wps:cNvSpPr txBox="1">
                          <a:spLocks noChangeArrowheads="1"/>
                        </wps:cNvSpPr>
                        <wps:spPr bwMode="auto">
                          <a:xfrm>
                            <a:off x="272956" y="1201003"/>
                            <a:ext cx="545910" cy="286603"/>
                          </a:xfrm>
                          <a:prstGeom prst="rect">
                            <a:avLst/>
                          </a:prstGeom>
                          <a:noFill/>
                          <a:ln w="9525">
                            <a:noFill/>
                            <a:miter lim="800000"/>
                            <a:headEnd/>
                            <a:tailEnd/>
                          </a:ln>
                        </wps:spPr>
                        <wps:txbx>
                          <w:txbxContent>
                            <w:p w14:paraId="65A5B253" w14:textId="77777777" w:rsidR="004917BA" w:rsidRPr="002E459D" w:rsidRDefault="004917BA">
                              <w:pPr>
                                <w:rPr>
                                  <w:b/>
                                  <w:color w:val="FF0000"/>
                                </w:rPr>
                              </w:pPr>
                              <w:r w:rsidRPr="002E459D">
                                <w:rPr>
                                  <w:b/>
                                  <w:color w:val="FF0000"/>
                                </w:rPr>
                                <w:sym w:font="Symbol" w:char="F071"/>
                              </w:r>
                            </w:p>
                          </w:txbxContent>
                        </wps:txbx>
                        <wps:bodyPr rot="0" vert="horz" wrap="square" lIns="91440" tIns="45720" rIns="91440" bIns="45720" anchor="t" anchorCtr="0">
                          <a:spAutoFit/>
                        </wps:bodyPr>
                      </wps:wsp>
                      <wps:wsp>
                        <wps:cNvPr id="228" name="Arc 228"/>
                        <wps:cNvSpPr/>
                        <wps:spPr>
                          <a:xfrm rot="753227">
                            <a:off x="0" y="1146412"/>
                            <a:ext cx="548640" cy="548640"/>
                          </a:xfrm>
                          <a:prstGeom prst="arc">
                            <a:avLst>
                              <a:gd name="adj1" fmla="val 17305066"/>
                              <a:gd name="adj2" fmla="val 21356946"/>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ight Triangle 229"/>
                        <wps:cNvSpPr>
                          <a:spLocks noChangeAspect="1"/>
                        </wps:cNvSpPr>
                        <wps:spPr>
                          <a:xfrm flipH="1">
                            <a:off x="27296" y="0"/>
                            <a:ext cx="1961515" cy="1470660"/>
                          </a:xfrm>
                          <a:prstGeom prst="rtTriangl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D4D7A" id="Group 253" o:spid="_x0000_s1052" style="position:absolute;left:0;text-align:left;margin-left:331.15pt;margin-top:9.45pt;width:156.6pt;height:133.45pt;z-index:251693056;mso-width-relative:margin;mso-height-relative:margin" coordsize="19888,16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">
                <v:shape id="_x0000_s1053" type="#_x0000_t202" style="position:absolute;left:2729;top:12010;width:5459;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65A5B253" w14:textId="77777777" w:rsidR="004917BA" w:rsidRPr="002E459D" w:rsidRDefault="004917BA">
                        <w:pPr>
                          <w:rPr>
                            <w:b/>
                            <w:color w:val="FF0000"/>
                          </w:rPr>
                        </w:pPr>
                        <w:r w:rsidRPr="002E459D">
                          <w:rPr>
                            <w:b/>
                            <w:color w:val="FF0000"/>
                          </w:rPr>
                          <w:sym w:font="Symbol" w:char="F071"/>
                        </w:r>
                      </w:p>
                    </w:txbxContent>
                  </v:textbox>
                </v:shape>
                <v:shape id="Arc 228" o:spid="_x0000_s1054" style="position:absolute;top:11464;width:5486;height:5486;rotation:822725fd;visibility:visible;mso-wrap-style:square;v-text-anchor:middle" coordsize="5486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" path="m360990,14051nsc466311,49123,540113,144212,547955,254941l274320,274320,360990,14051xem360990,14051nfc466311,49123,540113,144212,547955,254941e" filled="f" strokecolor="#4579b8 [3044]" strokeweight="1pt">
                  <v:path arrowok="t" o:connecttype="custom" o:connectlocs="360990,14051;547955,254941" o:connectangles="0,0"/>
                </v:shape>
                <v:shapetype id="_x0000_t6" coordsize="21600,21600" o:spt="6" path="m,l,21600r21600,xe">
                  <v:stroke joinstyle="miter"/>
                  <v:path gradientshapeok="t" o:connecttype="custom" o:connectlocs="0,0;0,10800;0,21600;10800,21600;21600,21600;10800,10800" textboxrect="1800,12600,12600,19800"/>
                </v:shapetype>
                <v:shape id="Right Triangle 229" o:spid="_x0000_s1055" type="#_x0000_t6" style="position:absolute;left:272;width:19616;height:1470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" filled="f" strokecolor="red" strokeweight="2pt">
                  <v:path arrowok="t"/>
                  <o:lock v:ext="edit" aspectratio="t"/>
                </v:shape>
              </v:group>
            </w:pict>
          </mc:Fallback>
        </mc:AlternateContent>
      </w:r>
      <w:r w:rsidR="00EE5274">
        <w:rPr>
          <w:noProof/>
          <w:lang w:val="en-US"/>
        </w:rPr>
        <mc:AlternateContent>
          <mc:Choice Requires="wps">
            <w:drawing>
              <wp:anchor distT="0" distB="0" distL="114300" distR="114300" simplePos="0" relativeHeight="251686912" behindDoc="0" locked="0" layoutInCell="1" allowOverlap="1" wp14:anchorId="64148743" wp14:editId="0296049D">
                <wp:simplePos x="0" y="0"/>
                <wp:positionH relativeFrom="column">
                  <wp:posOffset>264956</wp:posOffset>
                </wp:positionH>
                <wp:positionV relativeFrom="paragraph">
                  <wp:posOffset>70485</wp:posOffset>
                </wp:positionV>
                <wp:extent cx="2442390" cy="1550035"/>
                <wp:effectExtent l="0" t="0" r="15240" b="12065"/>
                <wp:wrapNone/>
                <wp:docPr id="226" name="Rectangle 226"/>
                <wp:cNvGraphicFramePr/>
                <a:graphic xmlns:a="http://schemas.openxmlformats.org/drawingml/2006/main">
                  <a:graphicData uri="http://schemas.microsoft.com/office/word/2010/wordprocessingShape">
                    <wps:wsp>
                      <wps:cNvSpPr/>
                      <wps:spPr>
                        <a:xfrm>
                          <a:off x="0" y="0"/>
                          <a:ext cx="2442390" cy="1550035"/>
                        </a:xfrm>
                        <a:prstGeom prst="rect">
                          <a:avLst/>
                        </a:prstGeom>
                        <a:pattFill prst="dotGrid">
                          <a:fgClr>
                            <a:schemeClr val="bg1">
                              <a:lumMod val="50000"/>
                            </a:schemeClr>
                          </a:fgClr>
                          <a:bgClr>
                            <a:schemeClr val="bg1"/>
                          </a:bgClr>
                        </a:patt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EA6F8" id="Rectangle 226" o:spid="_x0000_s1026" style="position:absolute;margin-left:20.85pt;margin-top:5.55pt;width:192.3pt;height:12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" fillcolor="#7f7f7f [1612]" strokecolor="#7f7f7f [1612]" strokeweight="2pt">
                <v:fill r:id="rId10" o:title="" color2="white [3212]" type="pattern"/>
              </v:rect>
            </w:pict>
          </mc:Fallback>
        </mc:AlternateContent>
      </w:r>
    </w:p>
    <w:p w14:paraId="20B6FB56" w14:textId="77777777" w:rsidR="00A9039A" w:rsidRDefault="005C383E" w:rsidP="00A9039A">
      <w:pPr>
        <w:tabs>
          <w:tab w:val="left" w:pos="360"/>
          <w:tab w:val="left" w:pos="900"/>
          <w:tab w:val="left" w:pos="1170"/>
        </w:tabs>
        <w:jc w:val="both"/>
      </w:pPr>
      <w:r>
        <w:rPr>
          <w:noProof/>
          <w:lang w:val="en-US"/>
        </w:rPr>
        <mc:AlternateContent>
          <mc:Choice Requires="wps">
            <w:drawing>
              <wp:anchor distT="0" distB="0" distL="114300" distR="114300" simplePos="0" relativeHeight="251701248" behindDoc="0" locked="0" layoutInCell="1" allowOverlap="1" wp14:anchorId="503BA465" wp14:editId="1B1E9ABA">
                <wp:simplePos x="0" y="0"/>
                <wp:positionH relativeFrom="column">
                  <wp:posOffset>4789805</wp:posOffset>
                </wp:positionH>
                <wp:positionV relativeFrom="paragraph">
                  <wp:posOffset>25400</wp:posOffset>
                </wp:positionV>
                <wp:extent cx="1188720" cy="1403985"/>
                <wp:effectExtent l="0" t="247650" r="0" b="25400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80000">
                          <a:off x="0" y="0"/>
                          <a:ext cx="1188720" cy="1403985"/>
                        </a:xfrm>
                        <a:prstGeom prst="rect">
                          <a:avLst/>
                        </a:prstGeom>
                        <a:noFill/>
                        <a:ln w="9525">
                          <a:noFill/>
                          <a:miter lim="800000"/>
                          <a:headEnd/>
                          <a:tailEnd/>
                        </a:ln>
                      </wps:spPr>
                      <wps:txbx>
                        <w:txbxContent>
                          <w:p w14:paraId="2DEF236F" w14:textId="77777777" w:rsidR="004917BA" w:rsidRPr="002E459D" w:rsidRDefault="004917BA" w:rsidP="002E459D">
                            <w:pPr>
                              <w:rPr>
                                <w:b/>
                                <w:color w:val="FF0000"/>
                              </w:rPr>
                            </w:pPr>
                            <w:r>
                              <w:rPr>
                                <w:b/>
                                <w:color w:val="FF0000"/>
                              </w:rPr>
                              <w:t>hypotenuse</w:t>
                            </w:r>
                          </w:p>
                          <w:p w14:paraId="4A2F253A" w14:textId="77777777" w:rsidR="004917BA" w:rsidRPr="002E459D" w:rsidRDefault="004917BA" w:rsidP="002E459D">
                            <w:pPr>
                              <w:rPr>
                                <w:b/>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BA465" id="_x0000_s1056" type="#_x0000_t202" style="position:absolute;left:0;text-align:left;margin-left:377.15pt;margin-top:2pt;width:93.6pt;height:110.55pt;rotation:-37;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" filled="f" stroked="f">
                <v:textbox style="mso-fit-shape-to-text:t">
                  <w:txbxContent>
                    <w:p w14:paraId="2DEF236F" w14:textId="77777777" w:rsidR="004917BA" w:rsidRPr="002E459D" w:rsidRDefault="004917BA" w:rsidP="002E459D">
                      <w:pPr>
                        <w:rPr>
                          <w:b/>
                          <w:color w:val="FF0000"/>
                        </w:rPr>
                      </w:pPr>
                      <w:r>
                        <w:rPr>
                          <w:b/>
                          <w:color w:val="FF0000"/>
                        </w:rPr>
                        <w:t>hypotenuse</w:t>
                      </w:r>
                    </w:p>
                    <w:p w14:paraId="4A2F253A" w14:textId="77777777" w:rsidR="004917BA" w:rsidRPr="002E459D" w:rsidRDefault="004917BA" w:rsidP="002E459D">
                      <w:pPr>
                        <w:rPr>
                          <w:b/>
                          <w:color w:val="FF0000"/>
                        </w:rPr>
                      </w:pPr>
                    </w:p>
                  </w:txbxContent>
                </v:textbox>
              </v:shape>
            </w:pict>
          </mc:Fallback>
        </mc:AlternateContent>
      </w:r>
    </w:p>
    <w:p w14:paraId="0DB3FBFD" w14:textId="77777777" w:rsidR="00A9039A" w:rsidRDefault="002E459D" w:rsidP="00A9039A">
      <w:pPr>
        <w:tabs>
          <w:tab w:val="left" w:pos="360"/>
          <w:tab w:val="left" w:pos="900"/>
          <w:tab w:val="left" w:pos="1170"/>
        </w:tabs>
        <w:jc w:val="both"/>
      </w:pPr>
      <w:r>
        <w:rPr>
          <w:noProof/>
          <w:lang w:val="en-US"/>
        </w:rPr>
        <mc:AlternateContent>
          <mc:Choice Requires="wps">
            <w:drawing>
              <wp:anchor distT="0" distB="0" distL="114300" distR="114300" simplePos="0" relativeHeight="251697152" behindDoc="0" locked="0" layoutInCell="1" allowOverlap="1" wp14:anchorId="0022887F" wp14:editId="47DB2915">
                <wp:simplePos x="0" y="0"/>
                <wp:positionH relativeFrom="column">
                  <wp:posOffset>6337931</wp:posOffset>
                </wp:positionH>
                <wp:positionV relativeFrom="paragraph">
                  <wp:posOffset>115887</wp:posOffset>
                </wp:positionV>
                <wp:extent cx="1188720" cy="140398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188720" cy="1403985"/>
                        </a:xfrm>
                        <a:prstGeom prst="rect">
                          <a:avLst/>
                        </a:prstGeom>
                        <a:noFill/>
                        <a:ln w="9525">
                          <a:noFill/>
                          <a:miter lim="800000"/>
                          <a:headEnd/>
                          <a:tailEnd/>
                        </a:ln>
                      </wps:spPr>
                      <wps:txbx>
                        <w:txbxContent>
                          <w:p w14:paraId="47D67F5B" w14:textId="77777777" w:rsidR="004917BA" w:rsidRPr="002E459D" w:rsidRDefault="004917BA" w:rsidP="002E459D">
                            <w:pPr>
                              <w:rPr>
                                <w:b/>
                                <w:color w:val="FF0000"/>
                              </w:rPr>
                            </w:pPr>
                            <w:r>
                              <w:rPr>
                                <w:b/>
                                <w:color w:val="FF0000"/>
                              </w:rPr>
                              <w:t>opposite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887F" id="_x0000_s1057" type="#_x0000_t202" style="position:absolute;left:0;text-align:left;margin-left:499.05pt;margin-top:9.1pt;width:93.6pt;height:110.55pt;rotation:90;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" filled="f" stroked="f">
                <v:textbox style="mso-fit-shape-to-text:t">
                  <w:txbxContent>
                    <w:p w14:paraId="47D67F5B" w14:textId="77777777" w:rsidR="004917BA" w:rsidRPr="002E459D" w:rsidRDefault="004917BA" w:rsidP="002E459D">
                      <w:pPr>
                        <w:rPr>
                          <w:b/>
                          <w:color w:val="FF0000"/>
                        </w:rPr>
                      </w:pPr>
                      <w:r>
                        <w:rPr>
                          <w:b/>
                          <w:color w:val="FF0000"/>
                        </w:rPr>
                        <w:t>opposite</w:t>
                      </w:r>
                    </w:p>
                  </w:txbxContent>
                </v:textbox>
              </v:shape>
            </w:pict>
          </mc:Fallback>
        </mc:AlternateContent>
      </w:r>
    </w:p>
    <w:p w14:paraId="0AE08E4B" w14:textId="77777777" w:rsidR="00A9039A" w:rsidRDefault="00A9039A" w:rsidP="00A9039A">
      <w:pPr>
        <w:tabs>
          <w:tab w:val="left" w:pos="360"/>
          <w:tab w:val="left" w:pos="900"/>
          <w:tab w:val="left" w:pos="1170"/>
        </w:tabs>
        <w:jc w:val="both"/>
      </w:pPr>
    </w:p>
    <w:p w14:paraId="63BF8A9E" w14:textId="77777777" w:rsidR="00A9039A" w:rsidRDefault="00A9039A" w:rsidP="00A9039A">
      <w:pPr>
        <w:tabs>
          <w:tab w:val="left" w:pos="360"/>
          <w:tab w:val="left" w:pos="900"/>
          <w:tab w:val="left" w:pos="1170"/>
        </w:tabs>
        <w:jc w:val="both"/>
      </w:pPr>
    </w:p>
    <w:p w14:paraId="4635B227" w14:textId="77777777" w:rsidR="00A9039A" w:rsidRDefault="00A9039A" w:rsidP="00A9039A">
      <w:pPr>
        <w:tabs>
          <w:tab w:val="left" w:pos="360"/>
          <w:tab w:val="left" w:pos="900"/>
          <w:tab w:val="left" w:pos="1170"/>
        </w:tabs>
        <w:jc w:val="both"/>
      </w:pPr>
    </w:p>
    <w:p w14:paraId="15006B72" w14:textId="77777777" w:rsidR="00A9039A" w:rsidRDefault="00A9039A" w:rsidP="00A9039A">
      <w:pPr>
        <w:tabs>
          <w:tab w:val="left" w:pos="360"/>
          <w:tab w:val="left" w:pos="900"/>
          <w:tab w:val="left" w:pos="1170"/>
        </w:tabs>
        <w:jc w:val="both"/>
      </w:pPr>
    </w:p>
    <w:p w14:paraId="4C26AFC2" w14:textId="77777777" w:rsidR="00A9039A" w:rsidRDefault="00C72212" w:rsidP="00A9039A">
      <w:pPr>
        <w:tabs>
          <w:tab w:val="left" w:pos="360"/>
          <w:tab w:val="left" w:pos="900"/>
          <w:tab w:val="left" w:pos="1170"/>
        </w:tabs>
        <w:jc w:val="both"/>
      </w:pPr>
      <w:r>
        <w:rPr>
          <w:noProof/>
          <w:lang w:val="en-US"/>
        </w:rPr>
        <mc:AlternateContent>
          <mc:Choice Requires="wps">
            <w:drawing>
              <wp:anchor distT="0" distB="0" distL="114300" distR="114300" simplePos="0" relativeHeight="251687936" behindDoc="0" locked="0" layoutInCell="1" allowOverlap="1" wp14:anchorId="3DC3E645" wp14:editId="1F65AC8D">
                <wp:simplePos x="0" y="0"/>
                <wp:positionH relativeFrom="column">
                  <wp:posOffset>348933</wp:posOffset>
                </wp:positionH>
                <wp:positionV relativeFrom="paragraph">
                  <wp:posOffset>33020</wp:posOffset>
                </wp:positionV>
                <wp:extent cx="365760" cy="274320"/>
                <wp:effectExtent l="0" t="0" r="15240" b="11430"/>
                <wp:wrapNone/>
                <wp:docPr id="227" name="Right Triangle 227"/>
                <wp:cNvGraphicFramePr/>
                <a:graphic xmlns:a="http://schemas.openxmlformats.org/drawingml/2006/main">
                  <a:graphicData uri="http://schemas.microsoft.com/office/word/2010/wordprocessingShape">
                    <wps:wsp>
                      <wps:cNvSpPr/>
                      <wps:spPr>
                        <a:xfrm flipH="1">
                          <a:off x="0" y="0"/>
                          <a:ext cx="365760" cy="274320"/>
                        </a:xfrm>
                        <a:prstGeom prst="rtTriangl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29790" id="Right Triangle 227" o:spid="_x0000_s1026" type="#_x0000_t6" style="position:absolute;margin-left:27.5pt;margin-top:2.6pt;width:28.8pt;height:21.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" filled="f" strokecolor="red" strokeweight="1.5pt"/>
            </w:pict>
          </mc:Fallback>
        </mc:AlternateContent>
      </w:r>
      <w:r w:rsidR="002E459D">
        <w:rPr>
          <w:noProof/>
          <w:lang w:val="en-US"/>
        </w:rPr>
        <mc:AlternateContent>
          <mc:Choice Requires="wps">
            <w:drawing>
              <wp:anchor distT="0" distB="0" distL="114300" distR="114300" simplePos="0" relativeHeight="251695104" behindDoc="0" locked="0" layoutInCell="1" allowOverlap="1" wp14:anchorId="1A995BA4" wp14:editId="085D61D2">
                <wp:simplePos x="0" y="0"/>
                <wp:positionH relativeFrom="column">
                  <wp:posOffset>4800600</wp:posOffset>
                </wp:positionH>
                <wp:positionV relativeFrom="paragraph">
                  <wp:posOffset>97790</wp:posOffset>
                </wp:positionV>
                <wp:extent cx="1188720" cy="1403985"/>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3985"/>
                        </a:xfrm>
                        <a:prstGeom prst="rect">
                          <a:avLst/>
                        </a:prstGeom>
                        <a:noFill/>
                        <a:ln w="9525">
                          <a:noFill/>
                          <a:miter lim="800000"/>
                          <a:headEnd/>
                          <a:tailEnd/>
                        </a:ln>
                      </wps:spPr>
                      <wps:txbx>
                        <w:txbxContent>
                          <w:p w14:paraId="71518858" w14:textId="77777777" w:rsidR="004917BA" w:rsidRPr="002E459D" w:rsidRDefault="004917BA">
                            <w:pPr>
                              <w:rPr>
                                <w:b/>
                                <w:color w:val="FF0000"/>
                              </w:rPr>
                            </w:pPr>
                            <w:r w:rsidRPr="002E459D">
                              <w:rPr>
                                <w:b/>
                                <w:color w:val="FF0000"/>
                              </w:rPr>
                              <w:t>adjacent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995BA4" id="_x0000_s1058" type="#_x0000_t202" style="position:absolute;left:0;text-align:left;margin-left:378pt;margin-top:7.7pt;width:93.6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" filled="f" stroked="f">
                <v:textbox style="mso-fit-shape-to-text:t">
                  <w:txbxContent>
                    <w:p w14:paraId="71518858" w14:textId="77777777" w:rsidR="004917BA" w:rsidRPr="002E459D" w:rsidRDefault="004917BA">
                      <w:pPr>
                        <w:rPr>
                          <w:b/>
                          <w:color w:val="FF0000"/>
                        </w:rPr>
                      </w:pPr>
                      <w:r w:rsidRPr="002E459D">
                        <w:rPr>
                          <w:b/>
                          <w:color w:val="FF0000"/>
                        </w:rPr>
                        <w:t>adjacent</w:t>
                      </w:r>
                    </w:p>
                  </w:txbxContent>
                </v:textbox>
              </v:shape>
            </w:pict>
          </mc:Fallback>
        </mc:AlternateContent>
      </w:r>
    </w:p>
    <w:p w14:paraId="5FE88896" w14:textId="77777777" w:rsidR="00A9039A" w:rsidRDefault="00A9039A" w:rsidP="00A9039A">
      <w:pPr>
        <w:tabs>
          <w:tab w:val="left" w:pos="360"/>
          <w:tab w:val="left" w:pos="900"/>
          <w:tab w:val="left" w:pos="1170"/>
        </w:tabs>
        <w:jc w:val="both"/>
      </w:pPr>
    </w:p>
    <w:p w14:paraId="76CCBCA1" w14:textId="77777777" w:rsidR="00572CA1" w:rsidRDefault="00572CA1" w:rsidP="00A9039A">
      <w:pPr>
        <w:tabs>
          <w:tab w:val="left" w:pos="360"/>
          <w:tab w:val="left" w:pos="900"/>
          <w:tab w:val="left" w:pos="1170"/>
        </w:tabs>
        <w:jc w:val="both"/>
      </w:pPr>
    </w:p>
    <w:p w14:paraId="276D5A09" w14:textId="77777777" w:rsidR="00572CA1" w:rsidRPr="00D85368" w:rsidRDefault="00D20B16" w:rsidP="00A9039A">
      <w:pPr>
        <w:tabs>
          <w:tab w:val="left" w:pos="360"/>
          <w:tab w:val="left" w:pos="900"/>
          <w:tab w:val="left" w:pos="1170"/>
        </w:tabs>
        <w:jc w:val="both"/>
        <w:rPr>
          <w:b/>
        </w:rPr>
      </w:pPr>
      <w:r w:rsidRPr="00D85368">
        <w:rPr>
          <w:b/>
        </w:rPr>
        <w:t xml:space="preserve">Figure </w:t>
      </w:r>
      <w:r w:rsidR="006E5B24">
        <w:rPr>
          <w:b/>
        </w:rPr>
        <w:t>3</w:t>
      </w:r>
      <w:r w:rsidR="002E459D" w:rsidRPr="00D85368">
        <w:rPr>
          <w:b/>
        </w:rPr>
        <w:t>a)</w:t>
      </w:r>
      <w:r w:rsidR="002E459D" w:rsidRPr="00D85368">
        <w:rPr>
          <w:b/>
        </w:rPr>
        <w:tab/>
      </w:r>
      <w:r w:rsidR="002E459D" w:rsidRPr="00D85368">
        <w:rPr>
          <w:b/>
        </w:rPr>
        <w:tab/>
      </w:r>
      <w:r w:rsidR="002E459D" w:rsidRPr="00D85368">
        <w:rPr>
          <w:b/>
        </w:rPr>
        <w:tab/>
      </w:r>
      <w:r w:rsidR="002E459D" w:rsidRPr="00D85368">
        <w:rPr>
          <w:b/>
        </w:rPr>
        <w:tab/>
      </w:r>
      <w:r w:rsidR="002E459D" w:rsidRPr="00D85368">
        <w:rPr>
          <w:b/>
        </w:rPr>
        <w:tab/>
      </w:r>
      <w:r w:rsidR="002E459D" w:rsidRPr="00D85368">
        <w:rPr>
          <w:b/>
        </w:rPr>
        <w:tab/>
      </w:r>
      <w:r w:rsidR="002E459D" w:rsidRPr="00D85368">
        <w:rPr>
          <w:b/>
        </w:rPr>
        <w:tab/>
      </w:r>
      <w:r w:rsidR="002E459D" w:rsidRPr="00D85368">
        <w:rPr>
          <w:b/>
        </w:rPr>
        <w:tab/>
      </w:r>
      <w:r w:rsidR="002E459D" w:rsidRPr="00D85368">
        <w:rPr>
          <w:b/>
        </w:rPr>
        <w:tab/>
        <w:t>b)</w:t>
      </w:r>
    </w:p>
    <w:p w14:paraId="2923D454" w14:textId="77777777" w:rsidR="002E459D" w:rsidRDefault="002E459D" w:rsidP="00A9039A">
      <w:pPr>
        <w:tabs>
          <w:tab w:val="left" w:pos="360"/>
          <w:tab w:val="left" w:pos="900"/>
          <w:tab w:val="left" w:pos="1170"/>
        </w:tabs>
        <w:jc w:val="both"/>
      </w:pPr>
    </w:p>
    <w:p w14:paraId="5E9551D0" w14:textId="77777777" w:rsidR="00EE5274" w:rsidRDefault="00EE5274" w:rsidP="00431338">
      <w:pPr>
        <w:numPr>
          <w:ilvl w:val="0"/>
          <w:numId w:val="32"/>
        </w:numPr>
        <w:tabs>
          <w:tab w:val="left" w:pos="360"/>
          <w:tab w:val="left" w:pos="900"/>
          <w:tab w:val="left" w:pos="1170"/>
        </w:tabs>
        <w:ind w:left="360"/>
        <w:jc w:val="both"/>
      </w:pPr>
      <w:r>
        <w:t xml:space="preserve">We will refer to the sides of the triangle in relation to angle </w:t>
      </w:r>
      <w:r>
        <w:sym w:font="Symbol" w:char="F071"/>
      </w:r>
      <w:r w:rsidR="002E459D">
        <w:t xml:space="preserve"> as indicated in figure </w:t>
      </w:r>
      <w:r w:rsidR="006E5B24">
        <w:t>3</w:t>
      </w:r>
      <w:r w:rsidR="002E459D">
        <w:t>b above.</w:t>
      </w:r>
      <w:r>
        <w:t xml:space="preserve"> </w:t>
      </w:r>
    </w:p>
    <w:p w14:paraId="2170745A" w14:textId="77777777" w:rsidR="00EE5274" w:rsidRDefault="00EE5274" w:rsidP="005C383E">
      <w:pPr>
        <w:tabs>
          <w:tab w:val="left" w:pos="360"/>
          <w:tab w:val="left" w:pos="900"/>
          <w:tab w:val="left" w:pos="1170"/>
        </w:tabs>
        <w:ind w:left="360"/>
        <w:jc w:val="both"/>
      </w:pPr>
    </w:p>
    <w:p w14:paraId="722C67B9" w14:textId="77777777" w:rsidR="00D85368" w:rsidRDefault="00A9039A" w:rsidP="00431338">
      <w:pPr>
        <w:numPr>
          <w:ilvl w:val="0"/>
          <w:numId w:val="32"/>
        </w:numPr>
        <w:tabs>
          <w:tab w:val="left" w:pos="360"/>
          <w:tab w:val="left" w:pos="900"/>
          <w:tab w:val="left" w:pos="1170"/>
        </w:tabs>
        <w:ind w:left="360"/>
        <w:jc w:val="both"/>
      </w:pPr>
      <w:r>
        <w:t>Use a ruler to</w:t>
      </w:r>
      <w:r w:rsidR="005C383E">
        <w:t xml:space="preserve"> </w:t>
      </w:r>
      <w:r>
        <w:t>measure the actual length</w:t>
      </w:r>
      <w:r w:rsidR="00A84DA1">
        <w:t>s</w:t>
      </w:r>
      <w:r w:rsidR="005C383E">
        <w:t xml:space="preserve"> of each side of your triangle. Record your measurements in </w:t>
      </w:r>
      <w:r w:rsidR="00D85368">
        <w:t>table 3 below in the</w:t>
      </w:r>
      <w:r w:rsidR="006607FF">
        <w:t xml:space="preserve"> first</w:t>
      </w:r>
      <w:r w:rsidR="00D85368">
        <w:t xml:space="preserve"> row </w:t>
      </w:r>
      <w:r w:rsidR="006607FF">
        <w:t xml:space="preserve">designated </w:t>
      </w:r>
      <w:r w:rsidR="00D85368">
        <w:t xml:space="preserve">for </w:t>
      </w:r>
      <w:r w:rsidR="006607FF">
        <w:t>t</w:t>
      </w:r>
      <w:r w:rsidR="00D85368">
        <w:t>riangle #1.</w:t>
      </w:r>
    </w:p>
    <w:p w14:paraId="2C942BE7" w14:textId="77777777" w:rsidR="00D85368" w:rsidRDefault="00D85368" w:rsidP="00D85368">
      <w:pPr>
        <w:pStyle w:val="ListParagraph"/>
      </w:pPr>
    </w:p>
    <w:p w14:paraId="4B6514F5" w14:textId="58AD2BFC" w:rsidR="00A9039A" w:rsidRDefault="00367D8D" w:rsidP="00431338">
      <w:pPr>
        <w:numPr>
          <w:ilvl w:val="0"/>
          <w:numId w:val="32"/>
        </w:numPr>
        <w:tabs>
          <w:tab w:val="left" w:pos="360"/>
          <w:tab w:val="left" w:pos="900"/>
          <w:tab w:val="left" w:pos="1170"/>
        </w:tabs>
        <w:ind w:left="360"/>
        <w:jc w:val="both"/>
      </w:pPr>
      <w:r>
        <w:t>Use you</w:t>
      </w:r>
      <w:r w:rsidR="00C72212">
        <w:t>r measurements to find the sine</w:t>
      </w:r>
      <w:r>
        <w:t>, cosine</w:t>
      </w:r>
      <w:r w:rsidR="00D546D7">
        <w:t>,</w:t>
      </w:r>
      <w:r>
        <w:t xml:space="preserve"> and tangent of angle </w:t>
      </w:r>
      <w:r>
        <w:sym w:font="Symbol" w:char="F071"/>
      </w:r>
      <w:r>
        <w:t xml:space="preserve"> </w:t>
      </w:r>
      <w:r w:rsidR="00D85368">
        <w:t xml:space="preserve">for triangle </w:t>
      </w:r>
      <w:r w:rsidR="006607FF">
        <w:t>#</w:t>
      </w:r>
      <w:r w:rsidR="00D85368">
        <w:t>1</w:t>
      </w:r>
      <w:r>
        <w:t>.</w:t>
      </w:r>
    </w:p>
    <w:p w14:paraId="7FE1E540" w14:textId="77777777" w:rsidR="00D85368" w:rsidRDefault="00D85368" w:rsidP="00D85368">
      <w:pPr>
        <w:pStyle w:val="ListParagraph"/>
      </w:pPr>
    </w:p>
    <w:p w14:paraId="1824B7D2" w14:textId="77777777" w:rsidR="00D85368" w:rsidRPr="00D85368" w:rsidRDefault="006607FF" w:rsidP="00D85368">
      <w:pPr>
        <w:tabs>
          <w:tab w:val="left" w:pos="360"/>
          <w:tab w:val="left" w:pos="900"/>
          <w:tab w:val="left" w:pos="1170"/>
        </w:tabs>
        <w:jc w:val="both"/>
        <w:rPr>
          <w:b/>
        </w:rPr>
      </w:pPr>
      <w:r>
        <w:rPr>
          <w:b/>
        </w:rPr>
        <w:t>Table</w:t>
      </w:r>
      <w:r w:rsidR="00D85368" w:rsidRPr="00D85368">
        <w:rPr>
          <w:b/>
        </w:rPr>
        <w:t xml:space="preserve"> 3</w:t>
      </w:r>
    </w:p>
    <w:tbl>
      <w:tblPr>
        <w:tblW w:w="10825" w:type="dxa"/>
        <w:tblInd w:w="93" w:type="dxa"/>
        <w:tblLayout w:type="fixed"/>
        <w:tblLook w:val="04A0" w:firstRow="1" w:lastRow="0" w:firstColumn="1" w:lastColumn="0" w:noHBand="0" w:noVBand="1"/>
      </w:tblPr>
      <w:tblGrid>
        <w:gridCol w:w="1365"/>
        <w:gridCol w:w="1620"/>
        <w:gridCol w:w="1615"/>
        <w:gridCol w:w="1985"/>
        <w:gridCol w:w="1413"/>
        <w:gridCol w:w="1413"/>
        <w:gridCol w:w="1414"/>
      </w:tblGrid>
      <w:tr w:rsidR="00D85368" w:rsidRPr="00D85368" w14:paraId="0D231B30" w14:textId="77777777" w:rsidTr="00003455">
        <w:trPr>
          <w:trHeight w:val="538"/>
        </w:trPr>
        <w:tc>
          <w:tcPr>
            <w:tcW w:w="136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3ACB899"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Triangle #</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432A019"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opposite (cm)</w:t>
            </w:r>
          </w:p>
        </w:tc>
        <w:tc>
          <w:tcPr>
            <w:tcW w:w="161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534A2BE"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adjacent (cm)</w:t>
            </w:r>
          </w:p>
        </w:tc>
        <w:tc>
          <w:tcPr>
            <w:tcW w:w="198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F542DB1"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hypotenuse (cm)</w:t>
            </w:r>
          </w:p>
        </w:tc>
        <w:tc>
          <w:tcPr>
            <w:tcW w:w="1413"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B698A89"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 xml:space="preserve">sin </w:t>
            </w:r>
            <w:r w:rsidRPr="00D85368">
              <w:rPr>
                <w:rFonts w:ascii="Symbol" w:hAnsi="Symbol"/>
                <w:b/>
                <w:bCs/>
                <w:color w:val="000000"/>
                <w:szCs w:val="22"/>
                <w:lang w:val="en-US"/>
              </w:rPr>
              <w:t></w:t>
            </w:r>
          </w:p>
        </w:tc>
        <w:tc>
          <w:tcPr>
            <w:tcW w:w="1413"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AF47C32"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 xml:space="preserve">cos </w:t>
            </w:r>
            <w:r w:rsidRPr="00D85368">
              <w:rPr>
                <w:rFonts w:ascii="Symbol" w:hAnsi="Symbol"/>
                <w:b/>
                <w:bCs/>
                <w:color w:val="000000"/>
                <w:szCs w:val="22"/>
                <w:lang w:val="en-US"/>
              </w:rPr>
              <w:t></w:t>
            </w:r>
          </w:p>
        </w:tc>
        <w:tc>
          <w:tcPr>
            <w:tcW w:w="141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04D3625"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 xml:space="preserve">tan </w:t>
            </w:r>
            <w:r w:rsidRPr="00D85368">
              <w:rPr>
                <w:rFonts w:ascii="Symbol" w:hAnsi="Symbol"/>
                <w:b/>
                <w:bCs/>
                <w:color w:val="000000"/>
                <w:szCs w:val="22"/>
                <w:lang w:val="en-US"/>
              </w:rPr>
              <w:t></w:t>
            </w:r>
          </w:p>
        </w:tc>
      </w:tr>
      <w:tr w:rsidR="00D85368" w:rsidRPr="00D85368" w14:paraId="61E837F9" w14:textId="77777777" w:rsidTr="00003455">
        <w:trPr>
          <w:trHeight w:val="914"/>
        </w:trPr>
        <w:tc>
          <w:tcPr>
            <w:tcW w:w="1365" w:type="dxa"/>
            <w:tcBorders>
              <w:top w:val="single" w:sz="12" w:space="0" w:color="auto"/>
              <w:left w:val="single" w:sz="12" w:space="0" w:color="auto"/>
              <w:bottom w:val="single" w:sz="4" w:space="0" w:color="auto"/>
              <w:right w:val="single" w:sz="8" w:space="0" w:color="auto"/>
            </w:tcBorders>
            <w:shd w:val="clear" w:color="auto" w:fill="auto"/>
            <w:noWrap/>
            <w:vAlign w:val="center"/>
            <w:hideMark/>
          </w:tcPr>
          <w:p w14:paraId="16D6A993"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1</w:t>
            </w:r>
          </w:p>
        </w:tc>
        <w:tc>
          <w:tcPr>
            <w:tcW w:w="1620" w:type="dxa"/>
            <w:tcBorders>
              <w:top w:val="single" w:sz="12" w:space="0" w:color="auto"/>
              <w:left w:val="nil"/>
              <w:bottom w:val="single" w:sz="4" w:space="0" w:color="auto"/>
              <w:right w:val="single" w:sz="8" w:space="0" w:color="auto"/>
            </w:tcBorders>
            <w:shd w:val="clear" w:color="auto" w:fill="auto"/>
            <w:noWrap/>
            <w:vAlign w:val="center"/>
            <w:hideMark/>
          </w:tcPr>
          <w:p w14:paraId="44343B87" w14:textId="77777777" w:rsidR="00D85368" w:rsidRPr="00D85368" w:rsidRDefault="00D85368" w:rsidP="00D85368">
            <w:pPr>
              <w:jc w:val="center"/>
              <w:rPr>
                <w:rFonts w:ascii="Calibri" w:hAnsi="Calibri"/>
                <w:color w:val="000000"/>
                <w:szCs w:val="22"/>
                <w:lang w:val="en-US"/>
              </w:rPr>
            </w:pPr>
          </w:p>
        </w:tc>
        <w:tc>
          <w:tcPr>
            <w:tcW w:w="1615" w:type="dxa"/>
            <w:tcBorders>
              <w:top w:val="single" w:sz="12" w:space="0" w:color="auto"/>
              <w:left w:val="nil"/>
              <w:bottom w:val="single" w:sz="4" w:space="0" w:color="auto"/>
              <w:right w:val="single" w:sz="8" w:space="0" w:color="auto"/>
            </w:tcBorders>
            <w:shd w:val="clear" w:color="auto" w:fill="auto"/>
            <w:noWrap/>
            <w:vAlign w:val="center"/>
            <w:hideMark/>
          </w:tcPr>
          <w:p w14:paraId="22DC7CB1" w14:textId="77777777" w:rsidR="00D85368" w:rsidRPr="00D85368" w:rsidRDefault="00D85368" w:rsidP="00D85368">
            <w:pPr>
              <w:jc w:val="center"/>
              <w:rPr>
                <w:rFonts w:ascii="Calibri" w:hAnsi="Calibri"/>
                <w:color w:val="000000"/>
                <w:szCs w:val="22"/>
                <w:lang w:val="en-US"/>
              </w:rPr>
            </w:pPr>
          </w:p>
        </w:tc>
        <w:tc>
          <w:tcPr>
            <w:tcW w:w="1985" w:type="dxa"/>
            <w:tcBorders>
              <w:top w:val="single" w:sz="12" w:space="0" w:color="auto"/>
              <w:left w:val="nil"/>
              <w:bottom w:val="single" w:sz="4" w:space="0" w:color="auto"/>
              <w:right w:val="single" w:sz="8" w:space="0" w:color="auto"/>
            </w:tcBorders>
            <w:shd w:val="clear" w:color="auto" w:fill="auto"/>
            <w:noWrap/>
            <w:vAlign w:val="center"/>
            <w:hideMark/>
          </w:tcPr>
          <w:p w14:paraId="7FA8532F" w14:textId="77777777" w:rsidR="00D85368" w:rsidRPr="00D85368" w:rsidRDefault="00D85368" w:rsidP="00D85368">
            <w:pPr>
              <w:jc w:val="center"/>
              <w:rPr>
                <w:rFonts w:ascii="Calibri" w:hAnsi="Calibri"/>
                <w:color w:val="000000"/>
                <w:szCs w:val="22"/>
                <w:lang w:val="en-US"/>
              </w:rPr>
            </w:pPr>
          </w:p>
        </w:tc>
        <w:tc>
          <w:tcPr>
            <w:tcW w:w="1413" w:type="dxa"/>
            <w:tcBorders>
              <w:top w:val="single" w:sz="12" w:space="0" w:color="auto"/>
              <w:left w:val="nil"/>
              <w:bottom w:val="single" w:sz="4" w:space="0" w:color="auto"/>
              <w:right w:val="single" w:sz="8" w:space="0" w:color="auto"/>
            </w:tcBorders>
            <w:shd w:val="clear" w:color="auto" w:fill="auto"/>
            <w:noWrap/>
            <w:vAlign w:val="center"/>
            <w:hideMark/>
          </w:tcPr>
          <w:p w14:paraId="778C3DD0" w14:textId="77777777" w:rsidR="00D85368" w:rsidRPr="00D85368" w:rsidRDefault="00D85368" w:rsidP="00D85368">
            <w:pPr>
              <w:jc w:val="center"/>
              <w:rPr>
                <w:rFonts w:ascii="Calibri" w:hAnsi="Calibri"/>
                <w:color w:val="000000"/>
                <w:szCs w:val="22"/>
                <w:lang w:val="en-US"/>
              </w:rPr>
            </w:pPr>
          </w:p>
        </w:tc>
        <w:tc>
          <w:tcPr>
            <w:tcW w:w="1413" w:type="dxa"/>
            <w:tcBorders>
              <w:top w:val="single" w:sz="12" w:space="0" w:color="auto"/>
              <w:left w:val="nil"/>
              <w:bottom w:val="single" w:sz="4" w:space="0" w:color="auto"/>
              <w:right w:val="single" w:sz="8" w:space="0" w:color="auto"/>
            </w:tcBorders>
            <w:shd w:val="clear" w:color="auto" w:fill="auto"/>
            <w:noWrap/>
            <w:vAlign w:val="center"/>
            <w:hideMark/>
          </w:tcPr>
          <w:p w14:paraId="5A2C4B9F" w14:textId="77777777" w:rsidR="00D85368" w:rsidRPr="00D85368" w:rsidRDefault="00D85368" w:rsidP="00D85368">
            <w:pPr>
              <w:jc w:val="center"/>
              <w:rPr>
                <w:rFonts w:ascii="Calibri" w:hAnsi="Calibri"/>
                <w:color w:val="000000"/>
                <w:szCs w:val="22"/>
                <w:lang w:val="en-US"/>
              </w:rPr>
            </w:pPr>
          </w:p>
        </w:tc>
        <w:tc>
          <w:tcPr>
            <w:tcW w:w="1414" w:type="dxa"/>
            <w:tcBorders>
              <w:top w:val="single" w:sz="12" w:space="0" w:color="auto"/>
              <w:left w:val="nil"/>
              <w:bottom w:val="single" w:sz="4" w:space="0" w:color="auto"/>
              <w:right w:val="single" w:sz="12" w:space="0" w:color="auto"/>
            </w:tcBorders>
            <w:shd w:val="clear" w:color="auto" w:fill="auto"/>
            <w:noWrap/>
            <w:vAlign w:val="center"/>
            <w:hideMark/>
          </w:tcPr>
          <w:p w14:paraId="705E04BA" w14:textId="77777777" w:rsidR="00D85368" w:rsidRPr="00D85368" w:rsidRDefault="00D85368" w:rsidP="00D85368">
            <w:pPr>
              <w:jc w:val="center"/>
              <w:rPr>
                <w:rFonts w:ascii="Calibri" w:hAnsi="Calibri"/>
                <w:color w:val="000000"/>
                <w:szCs w:val="22"/>
                <w:lang w:val="en-US"/>
              </w:rPr>
            </w:pPr>
          </w:p>
        </w:tc>
      </w:tr>
      <w:tr w:rsidR="00D85368" w:rsidRPr="00D85368" w14:paraId="530B7D07" w14:textId="77777777" w:rsidTr="00003455">
        <w:trPr>
          <w:trHeight w:val="914"/>
        </w:trPr>
        <w:tc>
          <w:tcPr>
            <w:tcW w:w="1365" w:type="dxa"/>
            <w:tcBorders>
              <w:top w:val="nil"/>
              <w:left w:val="single" w:sz="12" w:space="0" w:color="auto"/>
              <w:bottom w:val="single" w:sz="4" w:space="0" w:color="auto"/>
              <w:right w:val="single" w:sz="8" w:space="0" w:color="auto"/>
            </w:tcBorders>
            <w:shd w:val="clear" w:color="auto" w:fill="auto"/>
            <w:noWrap/>
            <w:vAlign w:val="center"/>
            <w:hideMark/>
          </w:tcPr>
          <w:p w14:paraId="24B83495"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2</w:t>
            </w:r>
          </w:p>
        </w:tc>
        <w:tc>
          <w:tcPr>
            <w:tcW w:w="1620" w:type="dxa"/>
            <w:tcBorders>
              <w:top w:val="nil"/>
              <w:left w:val="nil"/>
              <w:bottom w:val="single" w:sz="4" w:space="0" w:color="auto"/>
              <w:right w:val="single" w:sz="8" w:space="0" w:color="auto"/>
            </w:tcBorders>
            <w:shd w:val="clear" w:color="auto" w:fill="auto"/>
            <w:noWrap/>
            <w:vAlign w:val="center"/>
            <w:hideMark/>
          </w:tcPr>
          <w:p w14:paraId="49C60BE6" w14:textId="77777777" w:rsidR="00D85368" w:rsidRPr="00D85368" w:rsidRDefault="00D85368" w:rsidP="00D85368">
            <w:pPr>
              <w:jc w:val="center"/>
              <w:rPr>
                <w:rFonts w:ascii="Calibri" w:hAnsi="Calibri"/>
                <w:color w:val="000000"/>
                <w:szCs w:val="22"/>
                <w:lang w:val="en-US"/>
              </w:rPr>
            </w:pPr>
          </w:p>
        </w:tc>
        <w:tc>
          <w:tcPr>
            <w:tcW w:w="1615" w:type="dxa"/>
            <w:tcBorders>
              <w:top w:val="nil"/>
              <w:left w:val="nil"/>
              <w:bottom w:val="single" w:sz="4" w:space="0" w:color="auto"/>
              <w:right w:val="single" w:sz="8" w:space="0" w:color="auto"/>
            </w:tcBorders>
            <w:shd w:val="clear" w:color="auto" w:fill="auto"/>
            <w:noWrap/>
            <w:vAlign w:val="center"/>
            <w:hideMark/>
          </w:tcPr>
          <w:p w14:paraId="4DC3533E" w14:textId="77777777" w:rsidR="00D85368" w:rsidRPr="00D85368" w:rsidRDefault="00D85368" w:rsidP="00D85368">
            <w:pPr>
              <w:jc w:val="center"/>
              <w:rPr>
                <w:rFonts w:ascii="Calibri" w:hAnsi="Calibri"/>
                <w:color w:val="000000"/>
                <w:szCs w:val="22"/>
                <w:lang w:val="en-US"/>
              </w:rPr>
            </w:pPr>
          </w:p>
        </w:tc>
        <w:tc>
          <w:tcPr>
            <w:tcW w:w="1985" w:type="dxa"/>
            <w:tcBorders>
              <w:top w:val="nil"/>
              <w:left w:val="nil"/>
              <w:bottom w:val="single" w:sz="4" w:space="0" w:color="auto"/>
              <w:right w:val="single" w:sz="8" w:space="0" w:color="auto"/>
            </w:tcBorders>
            <w:shd w:val="clear" w:color="auto" w:fill="auto"/>
            <w:noWrap/>
            <w:vAlign w:val="center"/>
            <w:hideMark/>
          </w:tcPr>
          <w:p w14:paraId="595D3F73" w14:textId="77777777" w:rsidR="00D85368" w:rsidRPr="00D85368" w:rsidRDefault="00D85368" w:rsidP="00D85368">
            <w:pPr>
              <w:jc w:val="center"/>
              <w:rPr>
                <w:rFonts w:ascii="Calibri" w:hAnsi="Calibri"/>
                <w:color w:val="000000"/>
                <w:szCs w:val="22"/>
                <w:lang w:val="en-US"/>
              </w:rPr>
            </w:pPr>
          </w:p>
        </w:tc>
        <w:tc>
          <w:tcPr>
            <w:tcW w:w="1413" w:type="dxa"/>
            <w:tcBorders>
              <w:top w:val="nil"/>
              <w:left w:val="nil"/>
              <w:bottom w:val="single" w:sz="4" w:space="0" w:color="auto"/>
              <w:right w:val="single" w:sz="8" w:space="0" w:color="auto"/>
            </w:tcBorders>
            <w:shd w:val="clear" w:color="auto" w:fill="auto"/>
            <w:noWrap/>
            <w:vAlign w:val="center"/>
            <w:hideMark/>
          </w:tcPr>
          <w:p w14:paraId="6957F505" w14:textId="77777777" w:rsidR="00D85368" w:rsidRPr="00D85368" w:rsidRDefault="00D85368" w:rsidP="00D85368">
            <w:pPr>
              <w:jc w:val="center"/>
              <w:rPr>
                <w:rFonts w:ascii="Calibri" w:hAnsi="Calibri"/>
                <w:color w:val="000000"/>
                <w:szCs w:val="22"/>
                <w:lang w:val="en-US"/>
              </w:rPr>
            </w:pPr>
          </w:p>
        </w:tc>
        <w:tc>
          <w:tcPr>
            <w:tcW w:w="1413" w:type="dxa"/>
            <w:tcBorders>
              <w:top w:val="nil"/>
              <w:left w:val="nil"/>
              <w:bottom w:val="single" w:sz="4" w:space="0" w:color="auto"/>
              <w:right w:val="single" w:sz="8" w:space="0" w:color="auto"/>
            </w:tcBorders>
            <w:shd w:val="clear" w:color="auto" w:fill="auto"/>
            <w:noWrap/>
            <w:vAlign w:val="center"/>
            <w:hideMark/>
          </w:tcPr>
          <w:p w14:paraId="6E5F9D47" w14:textId="77777777" w:rsidR="00D85368" w:rsidRPr="00D85368" w:rsidRDefault="00D85368" w:rsidP="00D85368">
            <w:pPr>
              <w:jc w:val="center"/>
              <w:rPr>
                <w:rFonts w:ascii="Calibri" w:hAnsi="Calibri"/>
                <w:color w:val="000000"/>
                <w:szCs w:val="22"/>
                <w:lang w:val="en-US"/>
              </w:rPr>
            </w:pPr>
          </w:p>
        </w:tc>
        <w:tc>
          <w:tcPr>
            <w:tcW w:w="1414" w:type="dxa"/>
            <w:tcBorders>
              <w:top w:val="nil"/>
              <w:left w:val="nil"/>
              <w:bottom w:val="single" w:sz="4" w:space="0" w:color="auto"/>
              <w:right w:val="single" w:sz="12" w:space="0" w:color="auto"/>
            </w:tcBorders>
            <w:shd w:val="clear" w:color="auto" w:fill="auto"/>
            <w:noWrap/>
            <w:vAlign w:val="center"/>
            <w:hideMark/>
          </w:tcPr>
          <w:p w14:paraId="65218C2D" w14:textId="77777777" w:rsidR="00D85368" w:rsidRPr="00D85368" w:rsidRDefault="00D85368" w:rsidP="00D85368">
            <w:pPr>
              <w:jc w:val="center"/>
              <w:rPr>
                <w:rFonts w:ascii="Calibri" w:hAnsi="Calibri"/>
                <w:color w:val="000000"/>
                <w:szCs w:val="22"/>
                <w:lang w:val="en-US"/>
              </w:rPr>
            </w:pPr>
          </w:p>
        </w:tc>
      </w:tr>
      <w:tr w:rsidR="00D85368" w:rsidRPr="00D85368" w14:paraId="141CAD3D" w14:textId="77777777" w:rsidTr="00003455">
        <w:trPr>
          <w:trHeight w:val="914"/>
        </w:trPr>
        <w:tc>
          <w:tcPr>
            <w:tcW w:w="1365" w:type="dxa"/>
            <w:tcBorders>
              <w:top w:val="nil"/>
              <w:left w:val="single" w:sz="12" w:space="0" w:color="auto"/>
              <w:bottom w:val="single" w:sz="12" w:space="0" w:color="auto"/>
              <w:right w:val="single" w:sz="8" w:space="0" w:color="auto"/>
            </w:tcBorders>
            <w:shd w:val="clear" w:color="auto" w:fill="auto"/>
            <w:noWrap/>
            <w:vAlign w:val="center"/>
            <w:hideMark/>
          </w:tcPr>
          <w:p w14:paraId="7AC857D8" w14:textId="77777777" w:rsidR="00D85368" w:rsidRPr="00D85368" w:rsidRDefault="00D85368" w:rsidP="00D85368">
            <w:pPr>
              <w:jc w:val="center"/>
              <w:rPr>
                <w:rFonts w:ascii="Calibri" w:hAnsi="Calibri"/>
                <w:b/>
                <w:bCs/>
                <w:color w:val="000000"/>
                <w:szCs w:val="22"/>
                <w:lang w:val="en-US"/>
              </w:rPr>
            </w:pPr>
            <w:r w:rsidRPr="00D85368">
              <w:rPr>
                <w:rFonts w:ascii="Calibri" w:hAnsi="Calibri"/>
                <w:b/>
                <w:bCs/>
                <w:color w:val="000000"/>
                <w:szCs w:val="22"/>
                <w:lang w:val="en-US"/>
              </w:rPr>
              <w:t>3</w:t>
            </w:r>
          </w:p>
        </w:tc>
        <w:tc>
          <w:tcPr>
            <w:tcW w:w="1620" w:type="dxa"/>
            <w:tcBorders>
              <w:top w:val="nil"/>
              <w:left w:val="nil"/>
              <w:bottom w:val="single" w:sz="12" w:space="0" w:color="auto"/>
              <w:right w:val="single" w:sz="8" w:space="0" w:color="auto"/>
            </w:tcBorders>
            <w:shd w:val="clear" w:color="auto" w:fill="auto"/>
            <w:noWrap/>
            <w:vAlign w:val="center"/>
            <w:hideMark/>
          </w:tcPr>
          <w:p w14:paraId="72DF05A8" w14:textId="77777777" w:rsidR="00D85368" w:rsidRPr="00D85368" w:rsidRDefault="00D85368" w:rsidP="00D85368">
            <w:pPr>
              <w:jc w:val="center"/>
              <w:rPr>
                <w:rFonts w:ascii="Calibri" w:hAnsi="Calibri"/>
                <w:color w:val="000000"/>
                <w:szCs w:val="22"/>
                <w:lang w:val="en-US"/>
              </w:rPr>
            </w:pPr>
          </w:p>
        </w:tc>
        <w:tc>
          <w:tcPr>
            <w:tcW w:w="1615" w:type="dxa"/>
            <w:tcBorders>
              <w:top w:val="nil"/>
              <w:left w:val="nil"/>
              <w:bottom w:val="single" w:sz="12" w:space="0" w:color="auto"/>
              <w:right w:val="single" w:sz="8" w:space="0" w:color="auto"/>
            </w:tcBorders>
            <w:shd w:val="clear" w:color="auto" w:fill="auto"/>
            <w:noWrap/>
            <w:vAlign w:val="center"/>
            <w:hideMark/>
          </w:tcPr>
          <w:p w14:paraId="70E8F889" w14:textId="77777777" w:rsidR="00D85368" w:rsidRPr="00D85368" w:rsidRDefault="00D85368" w:rsidP="00D85368">
            <w:pPr>
              <w:jc w:val="center"/>
              <w:rPr>
                <w:rFonts w:ascii="Calibri" w:hAnsi="Calibri"/>
                <w:color w:val="000000"/>
                <w:szCs w:val="22"/>
                <w:lang w:val="en-US"/>
              </w:rPr>
            </w:pPr>
          </w:p>
        </w:tc>
        <w:tc>
          <w:tcPr>
            <w:tcW w:w="1985" w:type="dxa"/>
            <w:tcBorders>
              <w:top w:val="nil"/>
              <w:left w:val="nil"/>
              <w:bottom w:val="single" w:sz="12" w:space="0" w:color="auto"/>
              <w:right w:val="single" w:sz="8" w:space="0" w:color="auto"/>
            </w:tcBorders>
            <w:shd w:val="clear" w:color="auto" w:fill="auto"/>
            <w:noWrap/>
            <w:vAlign w:val="center"/>
            <w:hideMark/>
          </w:tcPr>
          <w:p w14:paraId="34939F60" w14:textId="77777777" w:rsidR="00D85368" w:rsidRPr="00D85368" w:rsidRDefault="00D85368" w:rsidP="00D85368">
            <w:pPr>
              <w:jc w:val="center"/>
              <w:rPr>
                <w:rFonts w:ascii="Calibri" w:hAnsi="Calibri"/>
                <w:color w:val="000000"/>
                <w:szCs w:val="22"/>
                <w:lang w:val="en-US"/>
              </w:rPr>
            </w:pPr>
          </w:p>
        </w:tc>
        <w:tc>
          <w:tcPr>
            <w:tcW w:w="1413" w:type="dxa"/>
            <w:tcBorders>
              <w:top w:val="nil"/>
              <w:left w:val="nil"/>
              <w:bottom w:val="single" w:sz="12" w:space="0" w:color="auto"/>
              <w:right w:val="single" w:sz="8" w:space="0" w:color="auto"/>
            </w:tcBorders>
            <w:shd w:val="clear" w:color="auto" w:fill="auto"/>
            <w:noWrap/>
            <w:vAlign w:val="center"/>
            <w:hideMark/>
          </w:tcPr>
          <w:p w14:paraId="1E55E63E" w14:textId="77777777" w:rsidR="00D85368" w:rsidRPr="00D85368" w:rsidRDefault="00D85368" w:rsidP="00D85368">
            <w:pPr>
              <w:jc w:val="center"/>
              <w:rPr>
                <w:rFonts w:ascii="Calibri" w:hAnsi="Calibri"/>
                <w:color w:val="000000"/>
                <w:szCs w:val="22"/>
                <w:lang w:val="en-US"/>
              </w:rPr>
            </w:pPr>
          </w:p>
        </w:tc>
        <w:tc>
          <w:tcPr>
            <w:tcW w:w="1413" w:type="dxa"/>
            <w:tcBorders>
              <w:top w:val="nil"/>
              <w:left w:val="nil"/>
              <w:bottom w:val="single" w:sz="12" w:space="0" w:color="auto"/>
              <w:right w:val="single" w:sz="8" w:space="0" w:color="auto"/>
            </w:tcBorders>
            <w:shd w:val="clear" w:color="auto" w:fill="auto"/>
            <w:noWrap/>
            <w:vAlign w:val="center"/>
            <w:hideMark/>
          </w:tcPr>
          <w:p w14:paraId="606E8D1F" w14:textId="77777777" w:rsidR="00D85368" w:rsidRPr="00D85368" w:rsidRDefault="00D85368" w:rsidP="00D85368">
            <w:pPr>
              <w:jc w:val="center"/>
              <w:rPr>
                <w:rFonts w:ascii="Calibri" w:hAnsi="Calibri"/>
                <w:color w:val="000000"/>
                <w:szCs w:val="22"/>
                <w:lang w:val="en-US"/>
              </w:rPr>
            </w:pPr>
          </w:p>
        </w:tc>
        <w:tc>
          <w:tcPr>
            <w:tcW w:w="1414" w:type="dxa"/>
            <w:tcBorders>
              <w:top w:val="nil"/>
              <w:left w:val="nil"/>
              <w:bottom w:val="single" w:sz="12" w:space="0" w:color="auto"/>
              <w:right w:val="single" w:sz="12" w:space="0" w:color="auto"/>
            </w:tcBorders>
            <w:shd w:val="clear" w:color="auto" w:fill="auto"/>
            <w:noWrap/>
            <w:vAlign w:val="center"/>
            <w:hideMark/>
          </w:tcPr>
          <w:p w14:paraId="0C28CBBC" w14:textId="77777777" w:rsidR="00D85368" w:rsidRPr="00D85368" w:rsidRDefault="00D85368" w:rsidP="00D85368">
            <w:pPr>
              <w:jc w:val="center"/>
              <w:rPr>
                <w:rFonts w:ascii="Calibri" w:hAnsi="Calibri"/>
                <w:color w:val="000000"/>
                <w:szCs w:val="22"/>
                <w:lang w:val="en-US"/>
              </w:rPr>
            </w:pPr>
          </w:p>
        </w:tc>
      </w:tr>
    </w:tbl>
    <w:p w14:paraId="2B2EAAA5" w14:textId="77777777" w:rsidR="006607FF" w:rsidRDefault="006607FF" w:rsidP="00367D8D">
      <w:pPr>
        <w:tabs>
          <w:tab w:val="left" w:pos="360"/>
          <w:tab w:val="left" w:pos="900"/>
          <w:tab w:val="left" w:pos="1170"/>
        </w:tabs>
        <w:ind w:left="360"/>
        <w:jc w:val="both"/>
      </w:pPr>
    </w:p>
    <w:p w14:paraId="3855393C" w14:textId="0009171D" w:rsidR="00A9039A" w:rsidRPr="004E483B" w:rsidRDefault="00367D8D" w:rsidP="00431338">
      <w:pPr>
        <w:numPr>
          <w:ilvl w:val="0"/>
          <w:numId w:val="32"/>
        </w:numPr>
        <w:tabs>
          <w:tab w:val="left" w:pos="360"/>
          <w:tab w:val="left" w:pos="900"/>
          <w:tab w:val="left" w:pos="1170"/>
        </w:tabs>
        <w:ind w:left="360"/>
        <w:jc w:val="both"/>
        <w:rPr>
          <w:u w:val="single"/>
        </w:rPr>
      </w:pPr>
      <w:r>
        <w:t xml:space="preserve">Double the length of the </w:t>
      </w:r>
      <w:r w:rsidR="004E483B">
        <w:t xml:space="preserve">hypotenuse and then fill in the </w:t>
      </w:r>
      <w:r>
        <w:t>adjacent</w:t>
      </w:r>
      <w:r w:rsidR="004E483B">
        <w:t xml:space="preserve"> and</w:t>
      </w:r>
      <w:r>
        <w:t xml:space="preserve"> the opposite</w:t>
      </w:r>
      <w:r w:rsidRPr="00367D8D">
        <w:t xml:space="preserve"> </w:t>
      </w:r>
      <w:r w:rsidR="00A91C92">
        <w:t xml:space="preserve">(see figure </w:t>
      </w:r>
      <w:r w:rsidR="006E5B24">
        <w:t>4</w:t>
      </w:r>
      <w:r w:rsidR="00A91C92">
        <w:t xml:space="preserve"> below)</w:t>
      </w:r>
      <w:r>
        <w:t xml:space="preserve">.  </w:t>
      </w:r>
      <w:r w:rsidRPr="00A91C92">
        <w:rPr>
          <w:u w:val="single"/>
        </w:rPr>
        <w:t xml:space="preserve">What effect does </w:t>
      </w:r>
      <w:proofErr w:type="gramStart"/>
      <w:r w:rsidR="004E483B">
        <w:rPr>
          <w:u w:val="single"/>
        </w:rPr>
        <w:t>doubling</w:t>
      </w:r>
      <w:proofErr w:type="gramEnd"/>
      <w:r w:rsidR="004E483B">
        <w:rPr>
          <w:u w:val="single"/>
        </w:rPr>
        <w:t xml:space="preserve"> </w:t>
      </w:r>
      <w:r w:rsidR="00954E85">
        <w:rPr>
          <w:u w:val="single"/>
        </w:rPr>
        <w:t xml:space="preserve">the </w:t>
      </w:r>
      <w:r w:rsidR="004E483B">
        <w:rPr>
          <w:u w:val="single"/>
        </w:rPr>
        <w:t xml:space="preserve">hypotenuse have </w:t>
      </w:r>
      <w:r w:rsidR="004E483B" w:rsidRPr="004E483B">
        <w:rPr>
          <w:u w:val="single"/>
        </w:rPr>
        <w:t>on the adjacent and opposite</w:t>
      </w:r>
      <w:r w:rsidR="00954E85">
        <w:rPr>
          <w:u w:val="single"/>
        </w:rPr>
        <w:t xml:space="preserve"> sides</w:t>
      </w:r>
      <w:r w:rsidRPr="004E483B">
        <w:rPr>
          <w:u w:val="single"/>
        </w:rPr>
        <w:t>?</w:t>
      </w:r>
    </w:p>
    <w:p w14:paraId="38817C9A" w14:textId="77777777" w:rsidR="00367D8D" w:rsidRDefault="00367D8D" w:rsidP="00367D8D">
      <w:pPr>
        <w:tabs>
          <w:tab w:val="left" w:pos="360"/>
          <w:tab w:val="left" w:pos="900"/>
          <w:tab w:val="left" w:pos="1170"/>
        </w:tabs>
        <w:jc w:val="both"/>
      </w:pPr>
      <w:r w:rsidRPr="00367D8D">
        <w:rPr>
          <w:noProof/>
          <w:lang w:val="en-US"/>
        </w:rPr>
        <mc:AlternateContent>
          <mc:Choice Requires="wps">
            <w:drawing>
              <wp:anchor distT="0" distB="0" distL="114300" distR="114300" simplePos="0" relativeHeight="251703296" behindDoc="0" locked="0" layoutInCell="1" allowOverlap="1" wp14:anchorId="33D64FC6" wp14:editId="3FBF3699">
                <wp:simplePos x="0" y="0"/>
                <wp:positionH relativeFrom="column">
                  <wp:posOffset>1276985</wp:posOffset>
                </wp:positionH>
                <wp:positionV relativeFrom="paragraph">
                  <wp:posOffset>159068</wp:posOffset>
                </wp:positionV>
                <wp:extent cx="2442210" cy="1550035"/>
                <wp:effectExtent l="0" t="0" r="15240" b="12065"/>
                <wp:wrapNone/>
                <wp:docPr id="51" name="Rectangle 51"/>
                <wp:cNvGraphicFramePr/>
                <a:graphic xmlns:a="http://schemas.openxmlformats.org/drawingml/2006/main">
                  <a:graphicData uri="http://schemas.microsoft.com/office/word/2010/wordprocessingShape">
                    <wps:wsp>
                      <wps:cNvSpPr/>
                      <wps:spPr>
                        <a:xfrm>
                          <a:off x="0" y="0"/>
                          <a:ext cx="2442210" cy="1550035"/>
                        </a:xfrm>
                        <a:prstGeom prst="rect">
                          <a:avLst/>
                        </a:prstGeom>
                        <a:pattFill prst="dotGrid">
                          <a:fgClr>
                            <a:schemeClr val="bg1">
                              <a:lumMod val="50000"/>
                            </a:schemeClr>
                          </a:fgClr>
                          <a:bgClr>
                            <a:schemeClr val="bg1"/>
                          </a:bgClr>
                        </a:patt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4AA5A" id="Rectangle 51" o:spid="_x0000_s1026" style="position:absolute;margin-left:100.55pt;margin-top:12.55pt;width:192.3pt;height:12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" fillcolor="#7f7f7f [1612]" strokecolor="#7f7f7f [1612]" strokeweight="1.5pt">
                <v:fill r:id="rId10" o:title="" color2="white [3212]" type="pattern"/>
              </v:rect>
            </w:pict>
          </mc:Fallback>
        </mc:AlternateContent>
      </w:r>
    </w:p>
    <w:p w14:paraId="5A95F690" w14:textId="77777777" w:rsidR="00367D8D" w:rsidRDefault="00367D8D" w:rsidP="00367D8D">
      <w:pPr>
        <w:tabs>
          <w:tab w:val="left" w:pos="360"/>
          <w:tab w:val="left" w:pos="900"/>
          <w:tab w:val="left" w:pos="1170"/>
        </w:tabs>
        <w:jc w:val="both"/>
      </w:pPr>
    </w:p>
    <w:p w14:paraId="4620CB41" w14:textId="77777777" w:rsidR="00367D8D" w:rsidRDefault="00367D8D" w:rsidP="00367D8D">
      <w:pPr>
        <w:tabs>
          <w:tab w:val="left" w:pos="360"/>
          <w:tab w:val="left" w:pos="900"/>
          <w:tab w:val="left" w:pos="1170"/>
        </w:tabs>
        <w:jc w:val="both"/>
      </w:pPr>
    </w:p>
    <w:p w14:paraId="73224764" w14:textId="77777777" w:rsidR="00367D8D" w:rsidRDefault="00367D8D" w:rsidP="00367D8D">
      <w:pPr>
        <w:tabs>
          <w:tab w:val="left" w:pos="360"/>
          <w:tab w:val="left" w:pos="900"/>
          <w:tab w:val="left" w:pos="1170"/>
        </w:tabs>
        <w:jc w:val="both"/>
      </w:pPr>
    </w:p>
    <w:p w14:paraId="0519ABD0" w14:textId="77777777" w:rsidR="00367D8D" w:rsidRDefault="00367D8D" w:rsidP="00367D8D">
      <w:pPr>
        <w:tabs>
          <w:tab w:val="left" w:pos="360"/>
          <w:tab w:val="left" w:pos="900"/>
          <w:tab w:val="left" w:pos="1170"/>
        </w:tabs>
        <w:jc w:val="both"/>
      </w:pPr>
    </w:p>
    <w:p w14:paraId="44E0EE01" w14:textId="77777777" w:rsidR="00367D8D" w:rsidRDefault="00367D8D" w:rsidP="00367D8D">
      <w:pPr>
        <w:tabs>
          <w:tab w:val="left" w:pos="360"/>
          <w:tab w:val="left" w:pos="900"/>
          <w:tab w:val="left" w:pos="1170"/>
        </w:tabs>
        <w:jc w:val="both"/>
      </w:pPr>
    </w:p>
    <w:p w14:paraId="041772FC" w14:textId="77777777" w:rsidR="00367D8D" w:rsidRDefault="004E483B" w:rsidP="00367D8D">
      <w:pPr>
        <w:tabs>
          <w:tab w:val="left" w:pos="360"/>
          <w:tab w:val="left" w:pos="900"/>
          <w:tab w:val="left" w:pos="1170"/>
        </w:tabs>
        <w:jc w:val="both"/>
      </w:pPr>
      <w:r>
        <w:rPr>
          <w:noProof/>
          <w:lang w:val="en-US"/>
        </w:rPr>
        <mc:AlternateContent>
          <mc:Choice Requires="wps">
            <w:drawing>
              <wp:anchor distT="0" distB="0" distL="114300" distR="114300" simplePos="0" relativeHeight="251711488" behindDoc="0" locked="0" layoutInCell="1" allowOverlap="1" wp14:anchorId="11B69106" wp14:editId="23E65C03">
                <wp:simplePos x="0" y="0"/>
                <wp:positionH relativeFrom="column">
                  <wp:posOffset>1351280</wp:posOffset>
                </wp:positionH>
                <wp:positionV relativeFrom="paragraph">
                  <wp:posOffset>12672</wp:posOffset>
                </wp:positionV>
                <wp:extent cx="731520" cy="548640"/>
                <wp:effectExtent l="0" t="0" r="30480" b="22860"/>
                <wp:wrapNone/>
                <wp:docPr id="56" name="Straight Connector 56"/>
                <wp:cNvGraphicFramePr/>
                <a:graphic xmlns:a="http://schemas.openxmlformats.org/drawingml/2006/main">
                  <a:graphicData uri="http://schemas.microsoft.com/office/word/2010/wordprocessingShape">
                    <wps:wsp>
                      <wps:cNvCnPr/>
                      <wps:spPr>
                        <a:xfrm flipV="1">
                          <a:off x="0" y="0"/>
                          <a:ext cx="731520" cy="54864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C2A2E" id="Straight Connector 56"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1pt" to="164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" strokecolor="#00b0f0" strokeweight="1.5pt"/>
            </w:pict>
          </mc:Fallback>
        </mc:AlternateContent>
      </w:r>
    </w:p>
    <w:p w14:paraId="12A2E020" w14:textId="77777777" w:rsidR="00367D8D" w:rsidRDefault="00367D8D" w:rsidP="00367D8D">
      <w:pPr>
        <w:tabs>
          <w:tab w:val="left" w:pos="360"/>
          <w:tab w:val="left" w:pos="900"/>
          <w:tab w:val="left" w:pos="1170"/>
        </w:tabs>
        <w:jc w:val="both"/>
      </w:pPr>
      <w:r w:rsidRPr="00367D8D">
        <w:rPr>
          <w:noProof/>
          <w:lang w:val="en-US"/>
        </w:rPr>
        <mc:AlternateContent>
          <mc:Choice Requires="wps">
            <w:drawing>
              <wp:anchor distT="0" distB="0" distL="114300" distR="114300" simplePos="0" relativeHeight="251704320" behindDoc="0" locked="0" layoutInCell="1" allowOverlap="1" wp14:anchorId="5764A7D8" wp14:editId="4B87F19E">
                <wp:simplePos x="0" y="0"/>
                <wp:positionH relativeFrom="column">
                  <wp:posOffset>1351915</wp:posOffset>
                </wp:positionH>
                <wp:positionV relativeFrom="paragraph">
                  <wp:posOffset>112708</wp:posOffset>
                </wp:positionV>
                <wp:extent cx="365760" cy="274320"/>
                <wp:effectExtent l="0" t="0" r="15240" b="11430"/>
                <wp:wrapNone/>
                <wp:docPr id="52" name="Right Triangle 52"/>
                <wp:cNvGraphicFramePr/>
                <a:graphic xmlns:a="http://schemas.openxmlformats.org/drawingml/2006/main">
                  <a:graphicData uri="http://schemas.microsoft.com/office/word/2010/wordprocessingShape">
                    <wps:wsp>
                      <wps:cNvSpPr/>
                      <wps:spPr>
                        <a:xfrm flipH="1">
                          <a:off x="0" y="0"/>
                          <a:ext cx="365760" cy="274320"/>
                        </a:xfrm>
                        <a:prstGeom prst="rtTriangl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38DB4" id="Right Triangle 52" o:spid="_x0000_s1026" type="#_x0000_t6" style="position:absolute;margin-left:106.45pt;margin-top:8.85pt;width:28.8pt;height:21.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" filled="f" strokecolor="red" strokeweight="1.5pt"/>
            </w:pict>
          </mc:Fallback>
        </mc:AlternateContent>
      </w:r>
    </w:p>
    <w:p w14:paraId="0D7CF668" w14:textId="77777777" w:rsidR="00367D8D" w:rsidRDefault="00367D8D" w:rsidP="00367D8D">
      <w:pPr>
        <w:tabs>
          <w:tab w:val="left" w:pos="360"/>
          <w:tab w:val="left" w:pos="900"/>
          <w:tab w:val="left" w:pos="1170"/>
        </w:tabs>
        <w:jc w:val="both"/>
      </w:pPr>
    </w:p>
    <w:p w14:paraId="0E05B1E6" w14:textId="77777777" w:rsidR="00A9039A" w:rsidRDefault="00A9039A" w:rsidP="00C72212">
      <w:pPr>
        <w:tabs>
          <w:tab w:val="left" w:pos="360"/>
          <w:tab w:val="left" w:pos="900"/>
          <w:tab w:val="left" w:pos="1170"/>
        </w:tabs>
        <w:jc w:val="both"/>
      </w:pPr>
    </w:p>
    <w:p w14:paraId="0B868E4A" w14:textId="77777777" w:rsidR="00A91C92" w:rsidRPr="00D85368" w:rsidRDefault="00A91C92" w:rsidP="00A91C92">
      <w:pPr>
        <w:tabs>
          <w:tab w:val="left" w:pos="360"/>
          <w:tab w:val="left" w:pos="900"/>
          <w:tab w:val="left" w:pos="1170"/>
        </w:tabs>
        <w:jc w:val="both"/>
        <w:rPr>
          <w:b/>
        </w:rPr>
      </w:pPr>
      <w:r w:rsidRPr="00D85368">
        <w:rPr>
          <w:b/>
        </w:rPr>
        <w:t xml:space="preserve">Figure </w:t>
      </w:r>
      <w:r w:rsidR="006E5B24">
        <w:rPr>
          <w:b/>
        </w:rPr>
        <w:t>4</w:t>
      </w:r>
      <w:r w:rsidR="00A37A7E">
        <w:rPr>
          <w:b/>
        </w:rPr>
        <w:t>.</w:t>
      </w:r>
      <w:r w:rsidRPr="00D85368">
        <w:rPr>
          <w:b/>
        </w:rPr>
        <w:tab/>
      </w:r>
      <w:r w:rsidRPr="00D85368">
        <w:rPr>
          <w:b/>
        </w:rPr>
        <w:tab/>
      </w:r>
    </w:p>
    <w:p w14:paraId="440D562B" w14:textId="77777777" w:rsidR="00A91C92" w:rsidRPr="00A91C92" w:rsidRDefault="00A91C92" w:rsidP="00A91C92">
      <w:pPr>
        <w:tabs>
          <w:tab w:val="left" w:pos="360"/>
          <w:tab w:val="left" w:pos="900"/>
          <w:tab w:val="left" w:pos="1170"/>
        </w:tabs>
        <w:ind w:left="360"/>
        <w:jc w:val="both"/>
      </w:pPr>
    </w:p>
    <w:p w14:paraId="4EAF8CAE" w14:textId="7BD63EDD" w:rsidR="006607FF" w:rsidRDefault="00A91C92" w:rsidP="00431338">
      <w:pPr>
        <w:numPr>
          <w:ilvl w:val="0"/>
          <w:numId w:val="32"/>
        </w:numPr>
        <w:tabs>
          <w:tab w:val="left" w:pos="360"/>
          <w:tab w:val="left" w:pos="900"/>
          <w:tab w:val="left" w:pos="1170"/>
        </w:tabs>
        <w:ind w:left="360"/>
        <w:jc w:val="both"/>
      </w:pPr>
      <w:r w:rsidRPr="00A91C92">
        <w:t xml:space="preserve">Use a ruler to measure the actual length of each side of your new triangle. Record your measurements </w:t>
      </w:r>
      <w:proofErr w:type="gramStart"/>
      <w:r w:rsidRPr="00A91C92">
        <w:t>in</w:t>
      </w:r>
      <w:r w:rsidR="006607FF">
        <w:t xml:space="preserve">  table</w:t>
      </w:r>
      <w:proofErr w:type="gramEnd"/>
      <w:r w:rsidR="006607FF">
        <w:t xml:space="preserve"> 3 </w:t>
      </w:r>
      <w:r w:rsidR="00071D50">
        <w:t xml:space="preserve">in the </w:t>
      </w:r>
      <w:r w:rsidR="006607FF">
        <w:t>second row designated for triangle #2.</w:t>
      </w:r>
    </w:p>
    <w:p w14:paraId="3FB4DFFA" w14:textId="77777777" w:rsidR="006607FF" w:rsidRDefault="006607FF" w:rsidP="006607FF">
      <w:pPr>
        <w:tabs>
          <w:tab w:val="left" w:pos="360"/>
          <w:tab w:val="left" w:pos="900"/>
          <w:tab w:val="left" w:pos="1170"/>
        </w:tabs>
        <w:ind w:left="360"/>
        <w:jc w:val="both"/>
      </w:pPr>
    </w:p>
    <w:p w14:paraId="190161D3" w14:textId="77777777" w:rsidR="006607FF" w:rsidRDefault="006607FF" w:rsidP="00431338">
      <w:pPr>
        <w:numPr>
          <w:ilvl w:val="0"/>
          <w:numId w:val="32"/>
        </w:numPr>
        <w:tabs>
          <w:tab w:val="left" w:pos="360"/>
          <w:tab w:val="left" w:pos="900"/>
          <w:tab w:val="left" w:pos="1170"/>
        </w:tabs>
        <w:ind w:left="360"/>
        <w:jc w:val="both"/>
      </w:pPr>
      <w:r>
        <w:t xml:space="preserve">Use your measurements to find the sine, the cosine and the tangent of angle </w:t>
      </w:r>
      <w:r>
        <w:sym w:font="Symbol" w:char="F071"/>
      </w:r>
      <w:r>
        <w:t xml:space="preserve"> for triangle #2.</w:t>
      </w:r>
    </w:p>
    <w:p w14:paraId="6512939F" w14:textId="77777777" w:rsidR="00A91C92" w:rsidRPr="006607FF" w:rsidRDefault="00A91C92" w:rsidP="006607FF">
      <w:pPr>
        <w:tabs>
          <w:tab w:val="left" w:pos="360"/>
          <w:tab w:val="left" w:pos="1170"/>
        </w:tabs>
        <w:jc w:val="both"/>
        <w:rPr>
          <w:bCs/>
          <w:smallCaps/>
          <w:spacing w:val="5"/>
          <w:u w:val="single"/>
        </w:rPr>
      </w:pPr>
    </w:p>
    <w:p w14:paraId="14B62EE7" w14:textId="52F18FF7" w:rsidR="00A91C92" w:rsidRPr="004E483B" w:rsidRDefault="00A91C92" w:rsidP="00431338">
      <w:pPr>
        <w:pStyle w:val="ListParagraph"/>
        <w:numPr>
          <w:ilvl w:val="0"/>
          <w:numId w:val="32"/>
        </w:numPr>
        <w:tabs>
          <w:tab w:val="left" w:pos="360"/>
          <w:tab w:val="left" w:pos="1170"/>
        </w:tabs>
        <w:ind w:left="360"/>
        <w:jc w:val="both"/>
        <w:rPr>
          <w:bCs/>
          <w:smallCaps/>
          <w:spacing w:val="5"/>
          <w:u w:val="single"/>
        </w:rPr>
      </w:pPr>
      <w:r>
        <w:t xml:space="preserve">Triple the length of the </w:t>
      </w:r>
      <w:r w:rsidR="004E483B">
        <w:t>hypotenuse</w:t>
      </w:r>
      <w:r>
        <w:t xml:space="preserve"> (as compared with the original) and remeasure the sides and record your results in the row for </w:t>
      </w:r>
      <w:r w:rsidR="009F5DAE">
        <w:t>triangle</w:t>
      </w:r>
      <w:r>
        <w:t xml:space="preserve"> #3. Find the sine, cosine</w:t>
      </w:r>
      <w:r w:rsidR="00484DE1">
        <w:t>,</w:t>
      </w:r>
      <w:r>
        <w:t xml:space="preserve"> and tangent of angle </w:t>
      </w:r>
      <w:r>
        <w:sym w:font="Symbol" w:char="F071"/>
      </w:r>
      <w:r w:rsidR="006607FF">
        <w:t xml:space="preserve"> for triangle #3</w:t>
      </w:r>
      <w:r>
        <w:t>.</w:t>
      </w:r>
    </w:p>
    <w:p w14:paraId="2C321C3A" w14:textId="77777777" w:rsidR="00A91C92" w:rsidRPr="00A91C92" w:rsidRDefault="00A91C92" w:rsidP="00A91C92">
      <w:pPr>
        <w:pStyle w:val="ListParagraph"/>
        <w:rPr>
          <w:bCs/>
          <w:smallCaps/>
          <w:spacing w:val="5"/>
          <w:u w:val="single"/>
        </w:rPr>
      </w:pPr>
    </w:p>
    <w:p w14:paraId="19719B6A" w14:textId="31F28E33" w:rsidR="009F5DAE" w:rsidRPr="006607FF" w:rsidRDefault="006607FF" w:rsidP="00431338">
      <w:pPr>
        <w:pStyle w:val="NoSpacing"/>
        <w:numPr>
          <w:ilvl w:val="0"/>
          <w:numId w:val="32"/>
        </w:numPr>
        <w:ind w:left="360"/>
        <w:rPr>
          <w:u w:val="single"/>
        </w:rPr>
      </w:pPr>
      <w:r w:rsidRPr="006607FF">
        <w:rPr>
          <w:u w:val="single"/>
        </w:rPr>
        <w:t>Within your measurement accuracy</w:t>
      </w:r>
      <w:r w:rsidR="00994A98">
        <w:rPr>
          <w:u w:val="single"/>
        </w:rPr>
        <w:t>,</w:t>
      </w:r>
      <w:r w:rsidRPr="006607FF">
        <w:rPr>
          <w:u w:val="single"/>
        </w:rPr>
        <w:t xml:space="preserve"> are the values for sin </w:t>
      </w:r>
      <w:r w:rsidRPr="006607FF">
        <w:rPr>
          <w:u w:val="single"/>
        </w:rPr>
        <w:sym w:font="Symbol" w:char="F071"/>
      </w:r>
      <w:r w:rsidRPr="006607FF">
        <w:rPr>
          <w:u w:val="single"/>
        </w:rPr>
        <w:t>,</w:t>
      </w:r>
      <w:r w:rsidR="009F5DAE" w:rsidRPr="006607FF">
        <w:rPr>
          <w:u w:val="single"/>
        </w:rPr>
        <w:t xml:space="preserve"> cos</w:t>
      </w:r>
      <w:r w:rsidRPr="006607FF">
        <w:rPr>
          <w:u w:val="single"/>
        </w:rPr>
        <w:t xml:space="preserve"> </w:t>
      </w:r>
      <w:r w:rsidRPr="006607FF">
        <w:rPr>
          <w:u w:val="single"/>
        </w:rPr>
        <w:sym w:font="Symbol" w:char="F071"/>
      </w:r>
      <w:r w:rsidR="00994A98">
        <w:rPr>
          <w:u w:val="single"/>
        </w:rPr>
        <w:t>,</w:t>
      </w:r>
      <w:r w:rsidR="009F5DAE" w:rsidRPr="006607FF">
        <w:rPr>
          <w:u w:val="single"/>
        </w:rPr>
        <w:t xml:space="preserve"> </w:t>
      </w:r>
      <w:r w:rsidRPr="006607FF">
        <w:rPr>
          <w:u w:val="single"/>
        </w:rPr>
        <w:t xml:space="preserve">and tan </w:t>
      </w:r>
      <w:r w:rsidRPr="006607FF">
        <w:rPr>
          <w:u w:val="single"/>
        </w:rPr>
        <w:sym w:font="Symbol" w:char="F071"/>
      </w:r>
      <w:r w:rsidRPr="006607FF">
        <w:rPr>
          <w:i/>
          <w:u w:val="single"/>
        </w:rPr>
        <w:t xml:space="preserve"> </w:t>
      </w:r>
      <w:r w:rsidRPr="006607FF">
        <w:rPr>
          <w:u w:val="single"/>
        </w:rPr>
        <w:t>the same for all three triangles?  Should they be? Explain.</w:t>
      </w:r>
    </w:p>
    <w:p w14:paraId="3663E9C8" w14:textId="77777777" w:rsidR="006607FF" w:rsidRDefault="006607FF" w:rsidP="006607FF">
      <w:pPr>
        <w:pStyle w:val="ListParagraph"/>
      </w:pPr>
    </w:p>
    <w:p w14:paraId="320C60F1" w14:textId="77777777" w:rsidR="004917BA" w:rsidRDefault="004917BA" w:rsidP="006607FF">
      <w:pPr>
        <w:pStyle w:val="ListParagraph"/>
      </w:pPr>
    </w:p>
    <w:p w14:paraId="1FEFDBBD" w14:textId="77777777" w:rsidR="006607FF" w:rsidRDefault="006607FF" w:rsidP="006607FF">
      <w:pPr>
        <w:pStyle w:val="NoSpacing"/>
      </w:pPr>
    </w:p>
    <w:p w14:paraId="4FCDA180" w14:textId="77777777" w:rsidR="006607FF" w:rsidRDefault="006607FF" w:rsidP="006607FF">
      <w:pPr>
        <w:pStyle w:val="NoSpacing"/>
      </w:pPr>
    </w:p>
    <w:p w14:paraId="1EB97C0D" w14:textId="77777777" w:rsidR="009F5DAE" w:rsidRDefault="009F5DAE" w:rsidP="009F5DAE">
      <w:pPr>
        <w:pStyle w:val="NoSpacing"/>
        <w:tabs>
          <w:tab w:val="num" w:pos="360"/>
        </w:tabs>
        <w:ind w:left="360" w:hanging="360"/>
      </w:pPr>
    </w:p>
    <w:tbl>
      <w:tblPr>
        <w:tblW w:w="5775" w:type="dxa"/>
        <w:jc w:val="right"/>
        <w:tblLayout w:type="fixed"/>
        <w:tblLook w:val="04A0" w:firstRow="1" w:lastRow="0" w:firstColumn="1" w:lastColumn="0" w:noHBand="0" w:noVBand="1"/>
      </w:tblPr>
      <w:tblGrid>
        <w:gridCol w:w="1455"/>
        <w:gridCol w:w="1440"/>
        <w:gridCol w:w="1440"/>
        <w:gridCol w:w="1440"/>
      </w:tblGrid>
      <w:tr w:rsidR="00EA309A" w:rsidRPr="00D85368" w14:paraId="12660D35" w14:textId="77777777" w:rsidTr="00003455">
        <w:trPr>
          <w:trHeight w:val="538"/>
          <w:jc w:val="right"/>
        </w:trPr>
        <w:tc>
          <w:tcPr>
            <w:tcW w:w="1455" w:type="dxa"/>
            <w:tcBorders>
              <w:bottom w:val="single" w:sz="12" w:space="0" w:color="auto"/>
              <w:right w:val="single" w:sz="12" w:space="0" w:color="auto"/>
            </w:tcBorders>
            <w:shd w:val="clear" w:color="auto" w:fill="auto"/>
            <w:vAlign w:val="center"/>
          </w:tcPr>
          <w:p w14:paraId="4CD8BC50" w14:textId="77777777" w:rsidR="00EA309A" w:rsidRPr="00EA309A" w:rsidRDefault="00431338" w:rsidP="00EA309A">
            <w:pPr>
              <w:rPr>
                <w:b/>
                <w:bCs/>
                <w:color w:val="000000"/>
                <w:szCs w:val="22"/>
                <w:lang w:val="en-US"/>
              </w:rPr>
            </w:pPr>
            <w:r>
              <w:rPr>
                <w:noProof/>
                <w:lang w:val="en-US"/>
              </w:rPr>
              <mc:AlternateContent>
                <mc:Choice Requires="wps">
                  <w:drawing>
                    <wp:anchor distT="0" distB="0" distL="114300" distR="114300" simplePos="0" relativeHeight="251721728" behindDoc="0" locked="0" layoutInCell="1" allowOverlap="1" wp14:anchorId="3D503BED" wp14:editId="4A17C4C5">
                      <wp:simplePos x="0" y="0"/>
                      <wp:positionH relativeFrom="column">
                        <wp:posOffset>-3678555</wp:posOffset>
                      </wp:positionH>
                      <wp:positionV relativeFrom="paragraph">
                        <wp:posOffset>178435</wp:posOffset>
                      </wp:positionV>
                      <wp:extent cx="3467100" cy="88582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885825"/>
                              </a:xfrm>
                              <a:prstGeom prst="rect">
                                <a:avLst/>
                              </a:prstGeom>
                              <a:noFill/>
                              <a:ln w="9525">
                                <a:noFill/>
                                <a:miter lim="800000"/>
                                <a:headEnd/>
                                <a:tailEnd/>
                              </a:ln>
                            </wps:spPr>
                            <wps:txbx>
                              <w:txbxContent>
                                <w:p w14:paraId="22E7D9F9" w14:textId="7253F4D3" w:rsidR="00431338" w:rsidRDefault="00431338" w:rsidP="00431338">
                                  <w:pPr>
                                    <w:pStyle w:val="NoSpacing"/>
                                    <w:numPr>
                                      <w:ilvl w:val="0"/>
                                      <w:numId w:val="33"/>
                                    </w:numPr>
                                  </w:pPr>
                                  <w:r>
                                    <w:t>In table 4 average your values for</w:t>
                                  </w:r>
                                  <w:r w:rsidRPr="004917BA">
                                    <w:t xml:space="preserve"> sin </w:t>
                                  </w:r>
                                  <w:r w:rsidRPr="004917BA">
                                    <w:sym w:font="Symbol" w:char="F071"/>
                                  </w:r>
                                  <w:r w:rsidRPr="004917BA">
                                    <w:t xml:space="preserve">, cos </w:t>
                                  </w:r>
                                  <w:r w:rsidRPr="004917BA">
                                    <w:sym w:font="Symbol" w:char="F071"/>
                                  </w:r>
                                  <w:r w:rsidR="000345E6">
                                    <w:t>,</w:t>
                                  </w:r>
                                  <w:r w:rsidR="00D57AFA">
                                    <w:t xml:space="preserve"> and</w:t>
                                  </w:r>
                                  <w:r w:rsidRPr="004917BA">
                                    <w:t xml:space="preserve"> tan </w:t>
                                  </w:r>
                                  <w:r w:rsidRPr="004917BA">
                                    <w:sym w:font="Symbol" w:char="F071"/>
                                  </w:r>
                                  <w:r>
                                    <w:t xml:space="preserve"> from table 3 and then use the arcsine, </w:t>
                                  </w:r>
                                  <w:proofErr w:type="spellStart"/>
                                  <w:r>
                                    <w:t>arccos</w:t>
                                  </w:r>
                                  <w:proofErr w:type="spellEnd"/>
                                  <w:r>
                                    <w:t xml:space="preserve"> and arctan functions to find your best estimates for angle </w:t>
                                  </w:r>
                                  <w:r>
                                    <w:sym w:font="Symbol" w:char="F071"/>
                                  </w:r>
                                  <w:r>
                                    <w:t>.</w:t>
                                  </w:r>
                                </w:p>
                                <w:p w14:paraId="33A1E226" w14:textId="77777777" w:rsidR="00431338" w:rsidRDefault="00431338" w:rsidP="00431338">
                                  <w:pPr>
                                    <w:tabs>
                                      <w:tab w:val="num" w:pos="360"/>
                                    </w:tabs>
                                    <w:ind w:hanging="36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03BED" id="_x0000_s1059" type="#_x0000_t202" style="position:absolute;margin-left:-289.65pt;margin-top:14.05pt;width:273pt;height:6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" filled="f" stroked="f">
                      <v:textbox>
                        <w:txbxContent>
                          <w:p w14:paraId="22E7D9F9" w14:textId="7253F4D3" w:rsidR="00431338" w:rsidRDefault="00431338" w:rsidP="00431338">
                            <w:pPr>
                              <w:pStyle w:val="NoSpacing"/>
                              <w:numPr>
                                <w:ilvl w:val="0"/>
                                <w:numId w:val="33"/>
                              </w:numPr>
                            </w:pPr>
                            <w:r>
                              <w:t>In table 4 average your values for</w:t>
                            </w:r>
                            <w:r w:rsidRPr="004917BA">
                              <w:t xml:space="preserve"> sin </w:t>
                            </w:r>
                            <w:r w:rsidRPr="004917BA">
                              <w:sym w:font="Symbol" w:char="F071"/>
                            </w:r>
                            <w:r w:rsidRPr="004917BA">
                              <w:t xml:space="preserve">, cos </w:t>
                            </w:r>
                            <w:r w:rsidRPr="004917BA">
                              <w:sym w:font="Symbol" w:char="F071"/>
                            </w:r>
                            <w:r w:rsidR="000345E6">
                              <w:t>,</w:t>
                            </w:r>
                            <w:r w:rsidR="00D57AFA">
                              <w:t xml:space="preserve"> and</w:t>
                            </w:r>
                            <w:r w:rsidRPr="004917BA">
                              <w:t xml:space="preserve"> tan </w:t>
                            </w:r>
                            <w:r w:rsidRPr="004917BA">
                              <w:sym w:font="Symbol" w:char="F071"/>
                            </w:r>
                            <w:r>
                              <w:t xml:space="preserve"> from table 3 and then use the arcsine, </w:t>
                            </w:r>
                            <w:proofErr w:type="spellStart"/>
                            <w:r>
                              <w:t>arccos</w:t>
                            </w:r>
                            <w:proofErr w:type="spellEnd"/>
                            <w:r>
                              <w:t xml:space="preserve"> and arctan functions to find your best estimates for angle </w:t>
                            </w:r>
                            <w:r>
                              <w:sym w:font="Symbol" w:char="F071"/>
                            </w:r>
                            <w:r>
                              <w:t>.</w:t>
                            </w:r>
                          </w:p>
                          <w:p w14:paraId="33A1E226" w14:textId="77777777" w:rsidR="00431338" w:rsidRDefault="00431338" w:rsidP="00431338">
                            <w:pPr>
                              <w:tabs>
                                <w:tab w:val="num" w:pos="360"/>
                              </w:tabs>
                              <w:ind w:hanging="360"/>
                              <w:jc w:val="both"/>
                            </w:pPr>
                          </w:p>
                        </w:txbxContent>
                      </v:textbox>
                    </v:shape>
                  </w:pict>
                </mc:Fallback>
              </mc:AlternateContent>
            </w:r>
            <w:r w:rsidR="00EA309A" w:rsidRPr="00EA309A">
              <w:rPr>
                <w:b/>
                <w:bCs/>
                <w:color w:val="000000"/>
                <w:szCs w:val="22"/>
                <w:lang w:val="en-US"/>
              </w:rPr>
              <w:t>Table 4</w:t>
            </w:r>
            <w:r>
              <w:rPr>
                <w:b/>
                <w:bCs/>
                <w:color w:val="000000"/>
                <w:szCs w:val="22"/>
                <w:lang w:val="en-US"/>
              </w:rPr>
              <w:t>.</w:t>
            </w:r>
          </w:p>
        </w:tc>
        <w:tc>
          <w:tcPr>
            <w:tcW w:w="144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46DAA96" w14:textId="77777777" w:rsidR="00EA309A" w:rsidRPr="00D85368" w:rsidRDefault="00EA309A" w:rsidP="004917BA">
            <w:pPr>
              <w:jc w:val="center"/>
              <w:rPr>
                <w:rFonts w:ascii="Calibri" w:hAnsi="Calibri"/>
                <w:b/>
                <w:bCs/>
                <w:color w:val="000000"/>
                <w:szCs w:val="22"/>
                <w:lang w:val="en-US"/>
              </w:rPr>
            </w:pPr>
            <w:r w:rsidRPr="00D85368">
              <w:rPr>
                <w:rFonts w:ascii="Calibri" w:hAnsi="Calibri"/>
                <w:b/>
                <w:bCs/>
                <w:color w:val="000000"/>
                <w:szCs w:val="22"/>
                <w:lang w:val="en-US"/>
              </w:rPr>
              <w:t xml:space="preserve">sin </w:t>
            </w:r>
            <w:r w:rsidRPr="00D85368">
              <w:rPr>
                <w:rFonts w:ascii="Symbol" w:hAnsi="Symbol"/>
                <w:b/>
                <w:bCs/>
                <w:color w:val="000000"/>
                <w:szCs w:val="22"/>
                <w:lang w:val="en-US"/>
              </w:rPr>
              <w:t></w:t>
            </w:r>
          </w:p>
        </w:tc>
        <w:tc>
          <w:tcPr>
            <w:tcW w:w="144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E363414" w14:textId="77777777" w:rsidR="00EA309A" w:rsidRPr="00D85368" w:rsidRDefault="00EA309A" w:rsidP="004917BA">
            <w:pPr>
              <w:jc w:val="center"/>
              <w:rPr>
                <w:rFonts w:ascii="Calibri" w:hAnsi="Calibri"/>
                <w:b/>
                <w:bCs/>
                <w:color w:val="000000"/>
                <w:szCs w:val="22"/>
                <w:lang w:val="en-US"/>
              </w:rPr>
            </w:pPr>
            <w:r w:rsidRPr="00D85368">
              <w:rPr>
                <w:rFonts w:ascii="Calibri" w:hAnsi="Calibri"/>
                <w:b/>
                <w:bCs/>
                <w:color w:val="000000"/>
                <w:szCs w:val="22"/>
                <w:lang w:val="en-US"/>
              </w:rPr>
              <w:t xml:space="preserve">cos </w:t>
            </w:r>
            <w:r w:rsidRPr="00D85368">
              <w:rPr>
                <w:rFonts w:ascii="Symbol" w:hAnsi="Symbol"/>
                <w:b/>
                <w:bCs/>
                <w:color w:val="000000"/>
                <w:szCs w:val="22"/>
                <w:lang w:val="en-US"/>
              </w:rPr>
              <w:t></w:t>
            </w:r>
          </w:p>
        </w:tc>
        <w:tc>
          <w:tcPr>
            <w:tcW w:w="144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078B935" w14:textId="77777777" w:rsidR="00EA309A" w:rsidRPr="00D85368" w:rsidRDefault="00EA309A" w:rsidP="004917BA">
            <w:pPr>
              <w:jc w:val="center"/>
              <w:rPr>
                <w:rFonts w:ascii="Calibri" w:hAnsi="Calibri"/>
                <w:b/>
                <w:bCs/>
                <w:color w:val="000000"/>
                <w:szCs w:val="22"/>
                <w:lang w:val="en-US"/>
              </w:rPr>
            </w:pPr>
            <w:r w:rsidRPr="00D85368">
              <w:rPr>
                <w:rFonts w:ascii="Calibri" w:hAnsi="Calibri"/>
                <w:b/>
                <w:bCs/>
                <w:color w:val="000000"/>
                <w:szCs w:val="22"/>
                <w:lang w:val="en-US"/>
              </w:rPr>
              <w:t xml:space="preserve">tan </w:t>
            </w:r>
            <w:r w:rsidRPr="00D85368">
              <w:rPr>
                <w:rFonts w:ascii="Symbol" w:hAnsi="Symbol"/>
                <w:b/>
                <w:bCs/>
                <w:color w:val="000000"/>
                <w:szCs w:val="22"/>
                <w:lang w:val="en-US"/>
              </w:rPr>
              <w:t></w:t>
            </w:r>
          </w:p>
        </w:tc>
      </w:tr>
      <w:tr w:rsidR="00EA309A" w:rsidRPr="00D85368" w14:paraId="74137EDA" w14:textId="77777777" w:rsidTr="00003455">
        <w:trPr>
          <w:trHeight w:val="602"/>
          <w:jc w:val="right"/>
        </w:trPr>
        <w:tc>
          <w:tcPr>
            <w:tcW w:w="1455" w:type="dxa"/>
            <w:tcBorders>
              <w:top w:val="single" w:sz="12" w:space="0" w:color="auto"/>
              <w:left w:val="single" w:sz="12" w:space="0" w:color="auto"/>
              <w:bottom w:val="single" w:sz="8" w:space="0" w:color="auto"/>
              <w:right w:val="single" w:sz="12" w:space="0" w:color="auto"/>
            </w:tcBorders>
            <w:shd w:val="clear" w:color="auto" w:fill="auto"/>
            <w:noWrap/>
            <w:vAlign w:val="center"/>
            <w:hideMark/>
          </w:tcPr>
          <w:p w14:paraId="701573C2" w14:textId="77777777" w:rsidR="00EA309A" w:rsidRPr="006607FF" w:rsidRDefault="00EA309A" w:rsidP="004917BA">
            <w:pPr>
              <w:jc w:val="center"/>
              <w:rPr>
                <w:rFonts w:ascii="Calibri" w:hAnsi="Calibri"/>
                <w:b/>
                <w:bCs/>
                <w:color w:val="000000"/>
                <w:szCs w:val="22"/>
                <w:lang w:val="en-US"/>
              </w:rPr>
            </w:pPr>
            <w:r w:rsidRPr="006607FF">
              <w:rPr>
                <w:rFonts w:ascii="Calibri" w:hAnsi="Calibri"/>
                <w:b/>
                <w:bCs/>
                <w:color w:val="000000"/>
                <w:szCs w:val="22"/>
                <w:lang w:val="en-US"/>
              </w:rPr>
              <w:t>average</w:t>
            </w:r>
          </w:p>
        </w:tc>
        <w:tc>
          <w:tcPr>
            <w:tcW w:w="1440"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0206BA96" w14:textId="77777777" w:rsidR="00EA309A" w:rsidRPr="006607FF" w:rsidRDefault="00EA309A" w:rsidP="004917BA">
            <w:pPr>
              <w:jc w:val="center"/>
              <w:rPr>
                <w:rFonts w:ascii="Calibri" w:hAnsi="Calibri"/>
                <w:color w:val="000000"/>
                <w:szCs w:val="22"/>
                <w:lang w:val="en-US"/>
              </w:rPr>
            </w:pPr>
          </w:p>
        </w:tc>
        <w:tc>
          <w:tcPr>
            <w:tcW w:w="1440" w:type="dxa"/>
            <w:tcBorders>
              <w:top w:val="single" w:sz="12" w:space="0" w:color="auto"/>
              <w:left w:val="nil"/>
              <w:bottom w:val="single" w:sz="8" w:space="0" w:color="auto"/>
              <w:right w:val="single" w:sz="8" w:space="0" w:color="auto"/>
            </w:tcBorders>
            <w:shd w:val="clear" w:color="auto" w:fill="auto"/>
            <w:noWrap/>
            <w:vAlign w:val="center"/>
            <w:hideMark/>
          </w:tcPr>
          <w:p w14:paraId="5730CF8D" w14:textId="77777777" w:rsidR="00EA309A" w:rsidRPr="006607FF" w:rsidRDefault="00EA309A" w:rsidP="004917BA">
            <w:pPr>
              <w:jc w:val="center"/>
              <w:rPr>
                <w:rFonts w:ascii="Calibri" w:hAnsi="Calibri"/>
                <w:color w:val="000000"/>
                <w:szCs w:val="22"/>
                <w:lang w:val="en-US"/>
              </w:rPr>
            </w:pPr>
          </w:p>
        </w:tc>
        <w:tc>
          <w:tcPr>
            <w:tcW w:w="1440" w:type="dxa"/>
            <w:tcBorders>
              <w:top w:val="single" w:sz="12" w:space="0" w:color="auto"/>
              <w:left w:val="nil"/>
              <w:bottom w:val="single" w:sz="8" w:space="0" w:color="auto"/>
              <w:right w:val="single" w:sz="12" w:space="0" w:color="auto"/>
            </w:tcBorders>
            <w:shd w:val="clear" w:color="auto" w:fill="auto"/>
            <w:noWrap/>
            <w:vAlign w:val="center"/>
            <w:hideMark/>
          </w:tcPr>
          <w:p w14:paraId="069743DF" w14:textId="77777777" w:rsidR="00EA309A" w:rsidRPr="006607FF" w:rsidRDefault="00EA309A" w:rsidP="004917BA">
            <w:pPr>
              <w:jc w:val="center"/>
              <w:rPr>
                <w:rFonts w:ascii="Calibri" w:hAnsi="Calibri"/>
                <w:color w:val="000000"/>
                <w:szCs w:val="22"/>
                <w:lang w:val="en-US"/>
              </w:rPr>
            </w:pPr>
          </w:p>
        </w:tc>
      </w:tr>
      <w:tr w:rsidR="00EA309A" w:rsidRPr="00D85368" w14:paraId="12D8813D" w14:textId="77777777" w:rsidTr="00003455">
        <w:trPr>
          <w:trHeight w:val="610"/>
          <w:jc w:val="right"/>
        </w:trPr>
        <w:tc>
          <w:tcPr>
            <w:tcW w:w="1455" w:type="dxa"/>
            <w:tcBorders>
              <w:top w:val="single" w:sz="8" w:space="0" w:color="auto"/>
              <w:left w:val="single" w:sz="12" w:space="0" w:color="auto"/>
              <w:bottom w:val="single" w:sz="12" w:space="0" w:color="auto"/>
              <w:right w:val="single" w:sz="12" w:space="0" w:color="auto"/>
            </w:tcBorders>
            <w:shd w:val="clear" w:color="auto" w:fill="auto"/>
            <w:noWrap/>
            <w:vAlign w:val="center"/>
            <w:hideMark/>
          </w:tcPr>
          <w:p w14:paraId="2AF65DEB" w14:textId="77777777" w:rsidR="00EA309A" w:rsidRPr="006607FF" w:rsidRDefault="00EA309A" w:rsidP="004917BA">
            <w:pPr>
              <w:jc w:val="center"/>
              <w:rPr>
                <w:rFonts w:ascii="Symbol" w:hAnsi="Symbol"/>
                <w:b/>
                <w:bCs/>
                <w:color w:val="000000"/>
                <w:szCs w:val="22"/>
                <w:lang w:val="en-US"/>
              </w:rPr>
            </w:pPr>
            <w:r w:rsidRPr="006607FF">
              <w:rPr>
                <w:rFonts w:ascii="Symbol" w:hAnsi="Symbol"/>
                <w:b/>
                <w:bCs/>
                <w:color w:val="000000"/>
                <w:szCs w:val="22"/>
                <w:lang w:val="en-US"/>
              </w:rPr>
              <w:t></w:t>
            </w:r>
            <w:r w:rsidRPr="006607FF">
              <w:rPr>
                <w:rFonts w:ascii="Symbol" w:hAnsi="Symbol"/>
                <w:b/>
                <w:bCs/>
                <w:color w:val="000000"/>
                <w:szCs w:val="22"/>
                <w:lang w:val="en-US"/>
              </w:rPr>
              <w:t></w:t>
            </w:r>
            <w:r w:rsidRPr="006607FF">
              <w:rPr>
                <w:rFonts w:ascii="Symbol" w:hAnsi="Symbol"/>
                <w:b/>
                <w:bCs/>
                <w:color w:val="000000"/>
                <w:szCs w:val="22"/>
                <w:lang w:val="en-US"/>
              </w:rPr>
              <w:t></w:t>
            </w:r>
            <w:r w:rsidRPr="006607FF">
              <w:rPr>
                <w:rFonts w:ascii="Symbol" w:hAnsi="Symbol"/>
                <w:b/>
                <w:bCs/>
                <w:color w:val="000000"/>
                <w:szCs w:val="22"/>
                <w:lang w:val="en-US"/>
              </w:rPr>
              <w:t></w:t>
            </w:r>
            <w:r w:rsidRPr="006607FF">
              <w:rPr>
                <w:rFonts w:ascii="Symbol" w:hAnsi="Symbol"/>
                <w:b/>
                <w:bCs/>
                <w:color w:val="000000"/>
                <w:szCs w:val="22"/>
                <w:lang w:val="en-US"/>
              </w:rPr>
              <w:t></w:t>
            </w:r>
          </w:p>
        </w:tc>
        <w:tc>
          <w:tcPr>
            <w:tcW w:w="1440" w:type="dxa"/>
            <w:tcBorders>
              <w:top w:val="single" w:sz="8" w:space="0" w:color="auto"/>
              <w:left w:val="single" w:sz="12" w:space="0" w:color="auto"/>
              <w:bottom w:val="single" w:sz="12" w:space="0" w:color="auto"/>
              <w:right w:val="single" w:sz="8" w:space="0" w:color="auto"/>
            </w:tcBorders>
            <w:shd w:val="clear" w:color="auto" w:fill="auto"/>
            <w:noWrap/>
            <w:vAlign w:val="center"/>
            <w:hideMark/>
          </w:tcPr>
          <w:p w14:paraId="487DC96D" w14:textId="77777777" w:rsidR="00EA309A" w:rsidRPr="006607FF" w:rsidRDefault="00EA309A" w:rsidP="004917BA">
            <w:pPr>
              <w:jc w:val="center"/>
              <w:rPr>
                <w:rFonts w:ascii="Calibri" w:hAnsi="Calibri"/>
                <w:color w:val="000000"/>
                <w:szCs w:val="22"/>
                <w:lang w:val="en-US"/>
              </w:rPr>
            </w:pPr>
          </w:p>
        </w:tc>
        <w:tc>
          <w:tcPr>
            <w:tcW w:w="1440" w:type="dxa"/>
            <w:tcBorders>
              <w:top w:val="single" w:sz="8" w:space="0" w:color="auto"/>
              <w:left w:val="nil"/>
              <w:bottom w:val="single" w:sz="12" w:space="0" w:color="auto"/>
              <w:right w:val="single" w:sz="8" w:space="0" w:color="auto"/>
            </w:tcBorders>
            <w:shd w:val="clear" w:color="auto" w:fill="auto"/>
            <w:noWrap/>
            <w:vAlign w:val="center"/>
            <w:hideMark/>
          </w:tcPr>
          <w:p w14:paraId="1CA53843" w14:textId="77777777" w:rsidR="00EA309A" w:rsidRPr="006607FF" w:rsidRDefault="00EA309A" w:rsidP="004917BA">
            <w:pPr>
              <w:jc w:val="center"/>
              <w:rPr>
                <w:rFonts w:ascii="Calibri" w:hAnsi="Calibri"/>
                <w:color w:val="000000"/>
                <w:szCs w:val="22"/>
                <w:lang w:val="en-US"/>
              </w:rPr>
            </w:pPr>
          </w:p>
        </w:tc>
        <w:tc>
          <w:tcPr>
            <w:tcW w:w="1440" w:type="dxa"/>
            <w:tcBorders>
              <w:top w:val="single" w:sz="8" w:space="0" w:color="auto"/>
              <w:left w:val="nil"/>
              <w:bottom w:val="single" w:sz="12" w:space="0" w:color="auto"/>
              <w:right w:val="single" w:sz="12" w:space="0" w:color="auto"/>
            </w:tcBorders>
            <w:shd w:val="clear" w:color="auto" w:fill="auto"/>
            <w:noWrap/>
            <w:vAlign w:val="center"/>
            <w:hideMark/>
          </w:tcPr>
          <w:p w14:paraId="096C17C4" w14:textId="77777777" w:rsidR="00EA309A" w:rsidRPr="006607FF" w:rsidRDefault="00EA309A" w:rsidP="004917BA">
            <w:pPr>
              <w:jc w:val="center"/>
              <w:rPr>
                <w:rFonts w:ascii="Calibri" w:hAnsi="Calibri"/>
                <w:color w:val="000000"/>
                <w:szCs w:val="22"/>
                <w:lang w:val="en-US"/>
              </w:rPr>
            </w:pPr>
          </w:p>
        </w:tc>
      </w:tr>
    </w:tbl>
    <w:p w14:paraId="16E2BC22" w14:textId="77777777" w:rsidR="00EA309A" w:rsidRDefault="00431338" w:rsidP="00EA309A">
      <w:pPr>
        <w:pStyle w:val="NoSpacing"/>
      </w:pPr>
      <w:r>
        <w:rPr>
          <w:noProof/>
        </w:rPr>
        <mc:AlternateContent>
          <mc:Choice Requires="wps">
            <w:drawing>
              <wp:anchor distT="0" distB="0" distL="114300" distR="114300" simplePos="0" relativeHeight="251719680" behindDoc="0" locked="0" layoutInCell="1" allowOverlap="1" wp14:anchorId="40882D72" wp14:editId="47F995FE">
                <wp:simplePos x="0" y="0"/>
                <wp:positionH relativeFrom="column">
                  <wp:posOffset>-139700</wp:posOffset>
                </wp:positionH>
                <wp:positionV relativeFrom="paragraph">
                  <wp:posOffset>-1905</wp:posOffset>
                </wp:positionV>
                <wp:extent cx="3689350" cy="203835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350" cy="2038350"/>
                        </a:xfrm>
                        <a:prstGeom prst="rect">
                          <a:avLst/>
                        </a:prstGeom>
                        <a:noFill/>
                        <a:ln w="9525">
                          <a:noFill/>
                          <a:miter lim="800000"/>
                          <a:headEnd/>
                          <a:tailEnd/>
                        </a:ln>
                      </wps:spPr>
                      <wps:txbx>
                        <w:txbxContent>
                          <w:p w14:paraId="35E26F10" w14:textId="77777777" w:rsidR="00EA309A" w:rsidRDefault="00EA309A" w:rsidP="00431338">
                            <w:pPr>
                              <w:pStyle w:val="NoSpacing"/>
                              <w:numPr>
                                <w:ilvl w:val="0"/>
                                <w:numId w:val="16"/>
                              </w:numPr>
                              <w:tabs>
                                <w:tab w:val="clear" w:pos="720"/>
                                <w:tab w:val="num" w:pos="360"/>
                              </w:tabs>
                              <w:ind w:left="360"/>
                            </w:pPr>
                            <w:r>
                              <w:t xml:space="preserve">In table 5 average three results for the angle </w:t>
                            </w:r>
                            <w:r>
                              <w:sym w:font="Symbol" w:char="F071"/>
                            </w:r>
                            <w:r>
                              <w:t xml:space="preserve"> obtained in table 4.</w:t>
                            </w:r>
                          </w:p>
                          <w:p w14:paraId="4ACB7DAC" w14:textId="77777777" w:rsidR="00EA309A" w:rsidRDefault="00EA309A" w:rsidP="00431338">
                            <w:pPr>
                              <w:pStyle w:val="ListParagraph"/>
                              <w:tabs>
                                <w:tab w:val="num" w:pos="360"/>
                              </w:tabs>
                              <w:ind w:hanging="360"/>
                            </w:pPr>
                          </w:p>
                          <w:p w14:paraId="7BA1068C" w14:textId="25275A49" w:rsidR="00EA309A" w:rsidRDefault="00EA309A" w:rsidP="00431338">
                            <w:pPr>
                              <w:pStyle w:val="NoSpacing"/>
                              <w:numPr>
                                <w:ilvl w:val="0"/>
                                <w:numId w:val="16"/>
                              </w:numPr>
                              <w:tabs>
                                <w:tab w:val="clear" w:pos="720"/>
                                <w:tab w:val="num" w:pos="360"/>
                              </w:tabs>
                              <w:ind w:left="360"/>
                            </w:pPr>
                            <w:r>
                              <w:t xml:space="preserve">Measure angle </w:t>
                            </w:r>
                            <w:r>
                              <w:sym w:font="Symbol" w:char="F071"/>
                            </w:r>
                            <w:r>
                              <w:t xml:space="preserve"> using</w:t>
                            </w:r>
                            <w:r w:rsidR="00B0772A">
                              <w:t xml:space="preserve"> a</w:t>
                            </w:r>
                            <w:r>
                              <w:t xml:space="preserve"> protractor, record in table 5. </w:t>
                            </w:r>
                          </w:p>
                          <w:p w14:paraId="6B852B9B" w14:textId="77777777" w:rsidR="00EA309A" w:rsidRDefault="00EA309A" w:rsidP="00431338">
                            <w:pPr>
                              <w:pStyle w:val="ListParagraph"/>
                              <w:tabs>
                                <w:tab w:val="num" w:pos="360"/>
                              </w:tabs>
                              <w:ind w:hanging="360"/>
                            </w:pPr>
                          </w:p>
                          <w:p w14:paraId="6EE6D829" w14:textId="6F098874" w:rsidR="00EA309A" w:rsidRPr="001E4FFB" w:rsidRDefault="00EA309A" w:rsidP="00431338">
                            <w:pPr>
                              <w:pStyle w:val="NoSpacing"/>
                              <w:numPr>
                                <w:ilvl w:val="0"/>
                                <w:numId w:val="16"/>
                              </w:numPr>
                              <w:tabs>
                                <w:tab w:val="clear" w:pos="720"/>
                                <w:tab w:val="num" w:pos="360"/>
                              </w:tabs>
                              <w:ind w:left="360"/>
                              <w:rPr>
                                <w:u w:val="single"/>
                              </w:rPr>
                            </w:pPr>
                            <w:r>
                              <w:t xml:space="preserve">Compare the two values for angle </w:t>
                            </w:r>
                            <w:r>
                              <w:sym w:font="Symbol" w:char="F071"/>
                            </w:r>
                            <w:r>
                              <w:t xml:space="preserve"> by calculating </w:t>
                            </w:r>
                            <w:r w:rsidR="00781EA0">
                              <w:t xml:space="preserve">the </w:t>
                            </w:r>
                            <w:r>
                              <w:t>% differenc</w:t>
                            </w:r>
                            <w:r w:rsidRPr="001E4FFB">
                              <w:t xml:space="preserve">e.  </w:t>
                            </w:r>
                            <w:r w:rsidRPr="001E4FFB">
                              <w:rPr>
                                <w:u w:val="single"/>
                              </w:rPr>
                              <w:t>Do they agree?</w:t>
                            </w:r>
                            <w:r>
                              <w:rPr>
                                <w:u w:val="single"/>
                              </w:rPr>
                              <w:t xml:space="preserve"> </w:t>
                            </w:r>
                            <w:r w:rsidR="00550333">
                              <w:rPr>
                                <w:u w:val="single"/>
                              </w:rPr>
                              <w:t>Discuss.</w:t>
                            </w:r>
                          </w:p>
                          <w:p w14:paraId="28FF8AAB" w14:textId="77777777" w:rsidR="00EA309A" w:rsidRDefault="00EA309A" w:rsidP="00431338">
                            <w:pPr>
                              <w:tabs>
                                <w:tab w:val="num" w:pos="360"/>
                              </w:tabs>
                              <w:ind w:hanging="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82D72" id="_x0000_s1060" type="#_x0000_t202" style="position:absolute;margin-left:-11pt;margin-top:-.15pt;width:290.5pt;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" filled="f" stroked="f">
                <v:textbox>
                  <w:txbxContent>
                    <w:p w14:paraId="35E26F10" w14:textId="77777777" w:rsidR="00EA309A" w:rsidRDefault="00EA309A" w:rsidP="00431338">
                      <w:pPr>
                        <w:pStyle w:val="NoSpacing"/>
                        <w:numPr>
                          <w:ilvl w:val="0"/>
                          <w:numId w:val="16"/>
                        </w:numPr>
                        <w:tabs>
                          <w:tab w:val="clear" w:pos="720"/>
                          <w:tab w:val="num" w:pos="360"/>
                        </w:tabs>
                        <w:ind w:left="360"/>
                      </w:pPr>
                      <w:r>
                        <w:t xml:space="preserve">In table 5 average three results for the angle </w:t>
                      </w:r>
                      <w:r>
                        <w:sym w:font="Symbol" w:char="F071"/>
                      </w:r>
                      <w:r>
                        <w:t xml:space="preserve"> obtained in table 4.</w:t>
                      </w:r>
                    </w:p>
                    <w:p w14:paraId="4ACB7DAC" w14:textId="77777777" w:rsidR="00EA309A" w:rsidRDefault="00EA309A" w:rsidP="00431338">
                      <w:pPr>
                        <w:pStyle w:val="ListParagraph"/>
                        <w:tabs>
                          <w:tab w:val="num" w:pos="360"/>
                        </w:tabs>
                        <w:ind w:hanging="360"/>
                      </w:pPr>
                    </w:p>
                    <w:p w14:paraId="7BA1068C" w14:textId="25275A49" w:rsidR="00EA309A" w:rsidRDefault="00EA309A" w:rsidP="00431338">
                      <w:pPr>
                        <w:pStyle w:val="NoSpacing"/>
                        <w:numPr>
                          <w:ilvl w:val="0"/>
                          <w:numId w:val="16"/>
                        </w:numPr>
                        <w:tabs>
                          <w:tab w:val="clear" w:pos="720"/>
                          <w:tab w:val="num" w:pos="360"/>
                        </w:tabs>
                        <w:ind w:left="360"/>
                      </w:pPr>
                      <w:r>
                        <w:t xml:space="preserve">Measure angle </w:t>
                      </w:r>
                      <w:r>
                        <w:sym w:font="Symbol" w:char="F071"/>
                      </w:r>
                      <w:r>
                        <w:t xml:space="preserve"> using</w:t>
                      </w:r>
                      <w:r w:rsidR="00B0772A">
                        <w:t xml:space="preserve"> a</w:t>
                      </w:r>
                      <w:r>
                        <w:t xml:space="preserve"> protractor, record in table 5. </w:t>
                      </w:r>
                    </w:p>
                    <w:p w14:paraId="6B852B9B" w14:textId="77777777" w:rsidR="00EA309A" w:rsidRDefault="00EA309A" w:rsidP="00431338">
                      <w:pPr>
                        <w:pStyle w:val="ListParagraph"/>
                        <w:tabs>
                          <w:tab w:val="num" w:pos="360"/>
                        </w:tabs>
                        <w:ind w:hanging="360"/>
                      </w:pPr>
                    </w:p>
                    <w:p w14:paraId="6EE6D829" w14:textId="6F098874" w:rsidR="00EA309A" w:rsidRPr="001E4FFB" w:rsidRDefault="00EA309A" w:rsidP="00431338">
                      <w:pPr>
                        <w:pStyle w:val="NoSpacing"/>
                        <w:numPr>
                          <w:ilvl w:val="0"/>
                          <w:numId w:val="16"/>
                        </w:numPr>
                        <w:tabs>
                          <w:tab w:val="clear" w:pos="720"/>
                          <w:tab w:val="num" w:pos="360"/>
                        </w:tabs>
                        <w:ind w:left="360"/>
                        <w:rPr>
                          <w:u w:val="single"/>
                        </w:rPr>
                      </w:pPr>
                      <w:r>
                        <w:t xml:space="preserve">Compare the two values for angle </w:t>
                      </w:r>
                      <w:r>
                        <w:sym w:font="Symbol" w:char="F071"/>
                      </w:r>
                      <w:r>
                        <w:t xml:space="preserve"> by calculating </w:t>
                      </w:r>
                      <w:r w:rsidR="00781EA0">
                        <w:t xml:space="preserve">the </w:t>
                      </w:r>
                      <w:r>
                        <w:t>% differenc</w:t>
                      </w:r>
                      <w:r w:rsidRPr="001E4FFB">
                        <w:t xml:space="preserve">e.  </w:t>
                      </w:r>
                      <w:r w:rsidRPr="001E4FFB">
                        <w:rPr>
                          <w:u w:val="single"/>
                        </w:rPr>
                        <w:t>Do they agree?</w:t>
                      </w:r>
                      <w:r>
                        <w:rPr>
                          <w:u w:val="single"/>
                        </w:rPr>
                        <w:t xml:space="preserve"> </w:t>
                      </w:r>
                      <w:r w:rsidR="00550333">
                        <w:rPr>
                          <w:u w:val="single"/>
                        </w:rPr>
                        <w:t>Discuss.</w:t>
                      </w:r>
                    </w:p>
                    <w:p w14:paraId="28FF8AAB" w14:textId="77777777" w:rsidR="00EA309A" w:rsidRDefault="00EA309A" w:rsidP="00431338">
                      <w:pPr>
                        <w:tabs>
                          <w:tab w:val="num" w:pos="360"/>
                        </w:tabs>
                        <w:ind w:hanging="360"/>
                      </w:pPr>
                    </w:p>
                  </w:txbxContent>
                </v:textbox>
              </v:shape>
            </w:pict>
          </mc:Fallback>
        </mc:AlternateContent>
      </w:r>
      <w:r w:rsidRPr="00EA309A">
        <w:rPr>
          <w:rStyle w:val="BookTitle"/>
          <w:noProof/>
          <w:highlight w:val="yellow"/>
          <w:u w:val="single"/>
        </w:rPr>
        <mc:AlternateContent>
          <mc:Choice Requires="wps">
            <w:drawing>
              <wp:anchor distT="0" distB="0" distL="114300" distR="114300" simplePos="0" relativeHeight="251717632" behindDoc="0" locked="0" layoutInCell="1" allowOverlap="1" wp14:anchorId="68AAB510" wp14:editId="77F1054B">
                <wp:simplePos x="0" y="0"/>
                <wp:positionH relativeFrom="column">
                  <wp:posOffset>3714749</wp:posOffset>
                </wp:positionH>
                <wp:positionV relativeFrom="paragraph">
                  <wp:posOffset>168275</wp:posOffset>
                </wp:positionV>
                <wp:extent cx="3324225" cy="1403985"/>
                <wp:effectExtent l="0" t="0" r="0" b="3175"/>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403985"/>
                        </a:xfrm>
                        <a:prstGeom prst="rect">
                          <a:avLst/>
                        </a:prstGeom>
                        <a:noFill/>
                        <a:ln w="9525">
                          <a:noFill/>
                          <a:miter lim="800000"/>
                          <a:headEnd/>
                          <a:tailEnd/>
                        </a:ln>
                      </wps:spPr>
                      <wps:txbx>
                        <w:txbxContent>
                          <w:p w14:paraId="40732D19" w14:textId="77777777" w:rsidR="00EA309A" w:rsidRDefault="00EA309A">
                            <w:pPr>
                              <w:rPr>
                                <w:b/>
                                <w:bCs/>
                                <w:color w:val="000000"/>
                                <w:szCs w:val="22"/>
                                <w:lang w:val="en-US"/>
                              </w:rPr>
                            </w:pPr>
                            <w:r w:rsidRPr="00EA309A">
                              <w:rPr>
                                <w:b/>
                                <w:bCs/>
                                <w:color w:val="000000"/>
                                <w:szCs w:val="22"/>
                                <w:lang w:val="en-US"/>
                              </w:rPr>
                              <w:t xml:space="preserve">Table </w:t>
                            </w:r>
                            <w:r>
                              <w:rPr>
                                <w:b/>
                                <w:bCs/>
                                <w:color w:val="000000"/>
                                <w:szCs w:val="22"/>
                                <w:lang w:val="en-US"/>
                              </w:rPr>
                              <w:t>5.</w:t>
                            </w:r>
                          </w:p>
                          <w:tbl>
                            <w:tblPr>
                              <w:tblW w:w="4875" w:type="dxa"/>
                              <w:tblInd w:w="93" w:type="dxa"/>
                              <w:tblLook w:val="04A0" w:firstRow="1" w:lastRow="0" w:firstColumn="1" w:lastColumn="0" w:noHBand="0" w:noVBand="1"/>
                            </w:tblPr>
                            <w:tblGrid>
                              <w:gridCol w:w="1905"/>
                              <w:gridCol w:w="2970"/>
                            </w:tblGrid>
                            <w:tr w:rsidR="00EA309A" w:rsidRPr="00EA309A" w14:paraId="5726B67D" w14:textId="77777777" w:rsidTr="00FA1F18">
                              <w:trPr>
                                <w:trHeight w:val="520"/>
                              </w:trPr>
                              <w:tc>
                                <w:tcPr>
                                  <w:tcW w:w="190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1D95FA9D"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xml:space="preserve">average </w:t>
                                  </w:r>
                                  <w:r w:rsidRPr="00EA309A">
                                    <w:rPr>
                                      <w:rFonts w:ascii="Symbol" w:hAnsi="Symbol"/>
                                      <w:b/>
                                      <w:bCs/>
                                      <w:color w:val="000000"/>
                                      <w:szCs w:val="22"/>
                                      <w:lang w:val="en-US"/>
                                    </w:rPr>
                                    <w:t></w:t>
                                  </w:r>
                                  <w:r w:rsidRPr="00EA309A">
                                    <w:rPr>
                                      <w:rFonts w:ascii="Calibri" w:hAnsi="Calibri"/>
                                      <w:b/>
                                      <w:bCs/>
                                      <w:color w:val="000000"/>
                                      <w:szCs w:val="22"/>
                                      <w:lang w:val="en-US"/>
                                    </w:rPr>
                                    <w:t xml:space="preserve"> (°)</w:t>
                                  </w:r>
                                </w:p>
                              </w:tc>
                              <w:tc>
                                <w:tcPr>
                                  <w:tcW w:w="297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1DBC2D68" w14:textId="77777777" w:rsidR="00EA309A" w:rsidRPr="00EA309A" w:rsidRDefault="00EA309A" w:rsidP="00C12226">
                                  <w:pPr>
                                    <w:jc w:val="center"/>
                                    <w:rPr>
                                      <w:rFonts w:ascii="Calibri" w:hAnsi="Calibri"/>
                                      <w:color w:val="000000"/>
                                      <w:szCs w:val="22"/>
                                      <w:lang w:val="en-US"/>
                                    </w:rPr>
                                  </w:pPr>
                                </w:p>
                              </w:tc>
                            </w:tr>
                            <w:tr w:rsidR="00EA309A" w:rsidRPr="00EA309A" w14:paraId="07948DA4" w14:textId="77777777" w:rsidTr="00FA1F18">
                              <w:trPr>
                                <w:trHeight w:val="499"/>
                              </w:trPr>
                              <w:tc>
                                <w:tcPr>
                                  <w:tcW w:w="1905"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333ACBC"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xml:space="preserve">measured </w:t>
                                  </w:r>
                                  <w:r w:rsidRPr="00EA309A">
                                    <w:rPr>
                                      <w:rFonts w:ascii="Symbol" w:hAnsi="Symbol"/>
                                      <w:b/>
                                      <w:bCs/>
                                      <w:color w:val="000000"/>
                                      <w:szCs w:val="22"/>
                                      <w:lang w:val="en-US"/>
                                    </w:rPr>
                                    <w:t></w:t>
                                  </w:r>
                                  <w:r w:rsidRPr="00EA309A">
                                    <w:rPr>
                                      <w:rFonts w:ascii="Calibri" w:hAnsi="Calibri"/>
                                      <w:b/>
                                      <w:bCs/>
                                      <w:color w:val="000000"/>
                                      <w:szCs w:val="22"/>
                                      <w:lang w:val="en-US"/>
                                    </w:rPr>
                                    <w:t xml:space="preserve"> (°)</w:t>
                                  </w:r>
                                </w:p>
                              </w:tc>
                              <w:tc>
                                <w:tcPr>
                                  <w:tcW w:w="297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0765B2C" w14:textId="77777777" w:rsidR="00EA309A" w:rsidRPr="00EA309A" w:rsidRDefault="00EA309A" w:rsidP="00C12226">
                                  <w:pPr>
                                    <w:jc w:val="center"/>
                                    <w:rPr>
                                      <w:rFonts w:ascii="Calibri" w:hAnsi="Calibri"/>
                                      <w:color w:val="000000"/>
                                      <w:szCs w:val="22"/>
                                      <w:lang w:val="en-US"/>
                                    </w:rPr>
                                  </w:pPr>
                                </w:p>
                              </w:tc>
                            </w:tr>
                            <w:tr w:rsidR="00EA309A" w:rsidRPr="00EA309A" w14:paraId="735290B7" w14:textId="77777777" w:rsidTr="00FA1F18">
                              <w:trPr>
                                <w:trHeight w:val="546"/>
                              </w:trPr>
                              <w:tc>
                                <w:tcPr>
                                  <w:tcW w:w="1905" w:type="dxa"/>
                                  <w:tcBorders>
                                    <w:top w:val="nil"/>
                                    <w:left w:val="single" w:sz="12" w:space="0" w:color="auto"/>
                                    <w:bottom w:val="single" w:sz="12" w:space="0" w:color="auto"/>
                                    <w:right w:val="single" w:sz="12" w:space="0" w:color="auto"/>
                                  </w:tcBorders>
                                  <w:shd w:val="clear" w:color="auto" w:fill="auto"/>
                                  <w:noWrap/>
                                  <w:vAlign w:val="center"/>
                                  <w:hideMark/>
                                </w:tcPr>
                                <w:p w14:paraId="690A9149"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diff</w:t>
                                  </w:r>
                                </w:p>
                              </w:tc>
                              <w:tc>
                                <w:tcPr>
                                  <w:tcW w:w="2970" w:type="dxa"/>
                                  <w:tcBorders>
                                    <w:top w:val="nil"/>
                                    <w:left w:val="single" w:sz="12" w:space="0" w:color="auto"/>
                                    <w:bottom w:val="single" w:sz="12" w:space="0" w:color="auto"/>
                                    <w:right w:val="single" w:sz="12" w:space="0" w:color="auto"/>
                                  </w:tcBorders>
                                  <w:shd w:val="clear" w:color="auto" w:fill="auto"/>
                                  <w:noWrap/>
                                  <w:vAlign w:val="center"/>
                                  <w:hideMark/>
                                </w:tcPr>
                                <w:p w14:paraId="55748D03" w14:textId="77777777" w:rsidR="00EA309A" w:rsidRPr="00EA309A" w:rsidRDefault="00EA309A" w:rsidP="00C12226">
                                  <w:pPr>
                                    <w:jc w:val="center"/>
                                    <w:rPr>
                                      <w:rFonts w:ascii="Calibri" w:hAnsi="Calibri"/>
                                      <w:color w:val="000000"/>
                                      <w:szCs w:val="22"/>
                                      <w:lang w:val="en-US"/>
                                    </w:rPr>
                                  </w:pPr>
                                </w:p>
                              </w:tc>
                            </w:tr>
                          </w:tbl>
                          <w:p w14:paraId="4186BA83" w14:textId="77777777" w:rsidR="00EA309A" w:rsidRDefault="00EA309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AB510" id="_x0000_s1061" type="#_x0000_t202" style="position:absolute;margin-left:292.5pt;margin-top:13.25pt;width:261.7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" filled="f" stroked="f">
                <v:textbox style="mso-fit-shape-to-text:t">
                  <w:txbxContent>
                    <w:p w14:paraId="40732D19" w14:textId="77777777" w:rsidR="00EA309A" w:rsidRDefault="00EA309A">
                      <w:pPr>
                        <w:rPr>
                          <w:b/>
                          <w:bCs/>
                          <w:color w:val="000000"/>
                          <w:szCs w:val="22"/>
                          <w:lang w:val="en-US"/>
                        </w:rPr>
                      </w:pPr>
                      <w:r w:rsidRPr="00EA309A">
                        <w:rPr>
                          <w:b/>
                          <w:bCs/>
                          <w:color w:val="000000"/>
                          <w:szCs w:val="22"/>
                          <w:lang w:val="en-US"/>
                        </w:rPr>
                        <w:t xml:space="preserve">Table </w:t>
                      </w:r>
                      <w:r>
                        <w:rPr>
                          <w:b/>
                          <w:bCs/>
                          <w:color w:val="000000"/>
                          <w:szCs w:val="22"/>
                          <w:lang w:val="en-US"/>
                        </w:rPr>
                        <w:t>5.</w:t>
                      </w:r>
                    </w:p>
                    <w:tbl>
                      <w:tblPr>
                        <w:tblW w:w="4875" w:type="dxa"/>
                        <w:tblInd w:w="93" w:type="dxa"/>
                        <w:tblLook w:val="04A0" w:firstRow="1" w:lastRow="0" w:firstColumn="1" w:lastColumn="0" w:noHBand="0" w:noVBand="1"/>
                      </w:tblPr>
                      <w:tblGrid>
                        <w:gridCol w:w="1905"/>
                        <w:gridCol w:w="2970"/>
                      </w:tblGrid>
                      <w:tr w:rsidR="00EA309A" w:rsidRPr="00EA309A" w14:paraId="5726B67D" w14:textId="77777777" w:rsidTr="00FA1F18">
                        <w:trPr>
                          <w:trHeight w:val="520"/>
                        </w:trPr>
                        <w:tc>
                          <w:tcPr>
                            <w:tcW w:w="190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1D95FA9D"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xml:space="preserve">average </w:t>
                            </w:r>
                            <w:r w:rsidRPr="00EA309A">
                              <w:rPr>
                                <w:rFonts w:ascii="Symbol" w:hAnsi="Symbol"/>
                                <w:b/>
                                <w:bCs/>
                                <w:color w:val="000000"/>
                                <w:szCs w:val="22"/>
                                <w:lang w:val="en-US"/>
                              </w:rPr>
                              <w:t></w:t>
                            </w:r>
                            <w:r w:rsidRPr="00EA309A">
                              <w:rPr>
                                <w:rFonts w:ascii="Calibri" w:hAnsi="Calibri"/>
                                <w:b/>
                                <w:bCs/>
                                <w:color w:val="000000"/>
                                <w:szCs w:val="22"/>
                                <w:lang w:val="en-US"/>
                              </w:rPr>
                              <w:t xml:space="preserve"> (°)</w:t>
                            </w:r>
                          </w:p>
                        </w:tc>
                        <w:tc>
                          <w:tcPr>
                            <w:tcW w:w="297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1DBC2D68" w14:textId="77777777" w:rsidR="00EA309A" w:rsidRPr="00EA309A" w:rsidRDefault="00EA309A" w:rsidP="00C12226">
                            <w:pPr>
                              <w:jc w:val="center"/>
                              <w:rPr>
                                <w:rFonts w:ascii="Calibri" w:hAnsi="Calibri"/>
                                <w:color w:val="000000"/>
                                <w:szCs w:val="22"/>
                                <w:lang w:val="en-US"/>
                              </w:rPr>
                            </w:pPr>
                          </w:p>
                        </w:tc>
                      </w:tr>
                      <w:tr w:rsidR="00EA309A" w:rsidRPr="00EA309A" w14:paraId="07948DA4" w14:textId="77777777" w:rsidTr="00FA1F18">
                        <w:trPr>
                          <w:trHeight w:val="499"/>
                        </w:trPr>
                        <w:tc>
                          <w:tcPr>
                            <w:tcW w:w="1905"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0333ACBC"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xml:space="preserve">measured </w:t>
                            </w:r>
                            <w:r w:rsidRPr="00EA309A">
                              <w:rPr>
                                <w:rFonts w:ascii="Symbol" w:hAnsi="Symbol"/>
                                <w:b/>
                                <w:bCs/>
                                <w:color w:val="000000"/>
                                <w:szCs w:val="22"/>
                                <w:lang w:val="en-US"/>
                              </w:rPr>
                              <w:t></w:t>
                            </w:r>
                            <w:r w:rsidRPr="00EA309A">
                              <w:rPr>
                                <w:rFonts w:ascii="Calibri" w:hAnsi="Calibri"/>
                                <w:b/>
                                <w:bCs/>
                                <w:color w:val="000000"/>
                                <w:szCs w:val="22"/>
                                <w:lang w:val="en-US"/>
                              </w:rPr>
                              <w:t xml:space="preserve"> (°)</w:t>
                            </w:r>
                          </w:p>
                        </w:tc>
                        <w:tc>
                          <w:tcPr>
                            <w:tcW w:w="2970" w:type="dxa"/>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0765B2C" w14:textId="77777777" w:rsidR="00EA309A" w:rsidRPr="00EA309A" w:rsidRDefault="00EA309A" w:rsidP="00C12226">
                            <w:pPr>
                              <w:jc w:val="center"/>
                              <w:rPr>
                                <w:rFonts w:ascii="Calibri" w:hAnsi="Calibri"/>
                                <w:color w:val="000000"/>
                                <w:szCs w:val="22"/>
                                <w:lang w:val="en-US"/>
                              </w:rPr>
                            </w:pPr>
                          </w:p>
                        </w:tc>
                      </w:tr>
                      <w:tr w:rsidR="00EA309A" w:rsidRPr="00EA309A" w14:paraId="735290B7" w14:textId="77777777" w:rsidTr="00FA1F18">
                        <w:trPr>
                          <w:trHeight w:val="546"/>
                        </w:trPr>
                        <w:tc>
                          <w:tcPr>
                            <w:tcW w:w="1905" w:type="dxa"/>
                            <w:tcBorders>
                              <w:top w:val="nil"/>
                              <w:left w:val="single" w:sz="12" w:space="0" w:color="auto"/>
                              <w:bottom w:val="single" w:sz="12" w:space="0" w:color="auto"/>
                              <w:right w:val="single" w:sz="12" w:space="0" w:color="auto"/>
                            </w:tcBorders>
                            <w:shd w:val="clear" w:color="auto" w:fill="auto"/>
                            <w:noWrap/>
                            <w:vAlign w:val="center"/>
                            <w:hideMark/>
                          </w:tcPr>
                          <w:p w14:paraId="690A9149" w14:textId="77777777" w:rsidR="00EA309A" w:rsidRPr="00EA309A" w:rsidRDefault="00EA309A" w:rsidP="00C12226">
                            <w:pPr>
                              <w:jc w:val="center"/>
                              <w:rPr>
                                <w:rFonts w:ascii="Calibri" w:hAnsi="Calibri"/>
                                <w:b/>
                                <w:bCs/>
                                <w:color w:val="000000"/>
                                <w:szCs w:val="22"/>
                                <w:lang w:val="en-US"/>
                              </w:rPr>
                            </w:pPr>
                            <w:r w:rsidRPr="00EA309A">
                              <w:rPr>
                                <w:rFonts w:ascii="Calibri" w:hAnsi="Calibri"/>
                                <w:b/>
                                <w:bCs/>
                                <w:color w:val="000000"/>
                                <w:szCs w:val="22"/>
                                <w:lang w:val="en-US"/>
                              </w:rPr>
                              <w:t>% diff</w:t>
                            </w:r>
                          </w:p>
                        </w:tc>
                        <w:tc>
                          <w:tcPr>
                            <w:tcW w:w="2970" w:type="dxa"/>
                            <w:tcBorders>
                              <w:top w:val="nil"/>
                              <w:left w:val="single" w:sz="12" w:space="0" w:color="auto"/>
                              <w:bottom w:val="single" w:sz="12" w:space="0" w:color="auto"/>
                              <w:right w:val="single" w:sz="12" w:space="0" w:color="auto"/>
                            </w:tcBorders>
                            <w:shd w:val="clear" w:color="auto" w:fill="auto"/>
                            <w:noWrap/>
                            <w:vAlign w:val="center"/>
                            <w:hideMark/>
                          </w:tcPr>
                          <w:p w14:paraId="55748D03" w14:textId="77777777" w:rsidR="00EA309A" w:rsidRPr="00EA309A" w:rsidRDefault="00EA309A" w:rsidP="00C12226">
                            <w:pPr>
                              <w:jc w:val="center"/>
                              <w:rPr>
                                <w:rFonts w:ascii="Calibri" w:hAnsi="Calibri"/>
                                <w:color w:val="000000"/>
                                <w:szCs w:val="22"/>
                                <w:lang w:val="en-US"/>
                              </w:rPr>
                            </w:pPr>
                          </w:p>
                        </w:tc>
                      </w:tr>
                    </w:tbl>
                    <w:p w14:paraId="4186BA83" w14:textId="77777777" w:rsidR="00EA309A" w:rsidRDefault="00EA309A"/>
                  </w:txbxContent>
                </v:textbox>
              </v:shape>
            </w:pict>
          </mc:Fallback>
        </mc:AlternateContent>
      </w:r>
    </w:p>
    <w:p w14:paraId="68ADFB25" w14:textId="77777777" w:rsidR="004E483B" w:rsidRDefault="004E483B" w:rsidP="004E483B">
      <w:pPr>
        <w:tabs>
          <w:tab w:val="left" w:pos="360"/>
          <w:tab w:val="left" w:pos="1170"/>
        </w:tabs>
        <w:jc w:val="both"/>
        <w:rPr>
          <w:rStyle w:val="BookTitle"/>
          <w:u w:val="single"/>
        </w:rPr>
      </w:pPr>
    </w:p>
    <w:p w14:paraId="7588A62F" w14:textId="77777777" w:rsidR="00B76491" w:rsidRDefault="00B76491" w:rsidP="00B76491">
      <w:pPr>
        <w:ind w:left="720"/>
        <w:rPr>
          <w:u w:val="single"/>
        </w:rPr>
      </w:pPr>
    </w:p>
    <w:p w14:paraId="165C60EC" w14:textId="77777777" w:rsidR="002D6E4C" w:rsidRDefault="002D6E4C" w:rsidP="004D57E2">
      <w:pPr>
        <w:pStyle w:val="BodyText"/>
      </w:pPr>
    </w:p>
    <w:p w14:paraId="70FEFD59" w14:textId="77777777" w:rsidR="002D6E4C" w:rsidRDefault="002D6E4C" w:rsidP="004D57E2">
      <w:pPr>
        <w:pStyle w:val="BodyText"/>
      </w:pPr>
    </w:p>
    <w:p w14:paraId="014A2158" w14:textId="77777777" w:rsidR="00F45DF1" w:rsidRPr="002D6E4C" w:rsidRDefault="00F45DF1" w:rsidP="004D57E2">
      <w:pPr>
        <w:pStyle w:val="BodyText"/>
      </w:pPr>
    </w:p>
    <w:sectPr w:rsidR="00F45DF1" w:rsidRPr="002D6E4C" w:rsidSect="00FA1F18">
      <w:headerReference w:type="even" r:id="rId11"/>
      <w:headerReference w:type="default" r:id="rId12"/>
      <w:pgSz w:w="12240" w:h="15840"/>
      <w:pgMar w:top="720" w:right="720" w:bottom="720" w:left="720" w:header="432"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17D1E" w14:textId="77777777" w:rsidR="004917BA" w:rsidRDefault="004917BA">
      <w:r>
        <w:separator/>
      </w:r>
    </w:p>
  </w:endnote>
  <w:endnote w:type="continuationSeparator" w:id="0">
    <w:p w14:paraId="2D89CE2D" w14:textId="77777777" w:rsidR="004917BA" w:rsidRDefault="00491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DT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71690" w14:textId="77777777" w:rsidR="004917BA" w:rsidRDefault="004917BA">
      <w:r>
        <w:separator/>
      </w:r>
    </w:p>
  </w:footnote>
  <w:footnote w:type="continuationSeparator" w:id="0">
    <w:p w14:paraId="59E95EAA" w14:textId="77777777" w:rsidR="004917BA" w:rsidRDefault="00491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E8770" w14:textId="77777777" w:rsidR="004917BA" w:rsidRDefault="004917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EB698" w14:textId="77777777" w:rsidR="004917BA" w:rsidRDefault="004917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883A4" w14:textId="77777777" w:rsidR="004917BA" w:rsidRDefault="004917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1F2A">
      <w:rPr>
        <w:rStyle w:val="PageNumber"/>
        <w:noProof/>
      </w:rPr>
      <w:t>8</w:t>
    </w:r>
    <w:r>
      <w:rPr>
        <w:rStyle w:val="PageNumber"/>
      </w:rPr>
      <w:fldChar w:fldCharType="end"/>
    </w:r>
  </w:p>
  <w:p w14:paraId="324EFFC6" w14:textId="77777777" w:rsidR="004917BA" w:rsidRDefault="004917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 w15:restartNumberingAfterBreak="0">
    <w:nsid w:val="00ED23C7"/>
    <w:multiLevelType w:val="hybridMultilevel"/>
    <w:tmpl w:val="301E6EAE"/>
    <w:lvl w:ilvl="0" w:tplc="DCFAE62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1500037"/>
    <w:multiLevelType w:val="hybridMultilevel"/>
    <w:tmpl w:val="B82ABA8E"/>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738C1"/>
    <w:multiLevelType w:val="hybridMultilevel"/>
    <w:tmpl w:val="2A906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A779FC"/>
    <w:multiLevelType w:val="hybridMultilevel"/>
    <w:tmpl w:val="00C6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A33AE"/>
    <w:multiLevelType w:val="singleLevel"/>
    <w:tmpl w:val="9CD2CEF8"/>
    <w:lvl w:ilvl="0">
      <w:start w:val="1"/>
      <w:numFmt w:val="upperLetter"/>
      <w:pStyle w:val="Heading2"/>
      <w:lvlText w:val="%1."/>
      <w:lvlJc w:val="left"/>
      <w:pPr>
        <w:tabs>
          <w:tab w:val="num" w:pos="360"/>
        </w:tabs>
        <w:ind w:left="360" w:hanging="360"/>
      </w:pPr>
    </w:lvl>
  </w:abstractNum>
  <w:abstractNum w:abstractNumId="6" w15:restartNumberingAfterBreak="0">
    <w:nsid w:val="0A3C5ADB"/>
    <w:multiLevelType w:val="hybridMultilevel"/>
    <w:tmpl w:val="91B42BA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4014BB"/>
    <w:multiLevelType w:val="hybridMultilevel"/>
    <w:tmpl w:val="6220DE5C"/>
    <w:lvl w:ilvl="0" w:tplc="5AAE48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6591C"/>
    <w:multiLevelType w:val="hybridMultilevel"/>
    <w:tmpl w:val="BF049D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CB32C8A"/>
    <w:multiLevelType w:val="hybridMultilevel"/>
    <w:tmpl w:val="AC98BF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8F6F2D"/>
    <w:multiLevelType w:val="hybridMultilevel"/>
    <w:tmpl w:val="B980EDF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02307B9"/>
    <w:multiLevelType w:val="hybridMultilevel"/>
    <w:tmpl w:val="00CCE6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A27A54"/>
    <w:multiLevelType w:val="hybridMultilevel"/>
    <w:tmpl w:val="B3241E52"/>
    <w:lvl w:ilvl="0" w:tplc="7D801644">
      <w:start w:val="1"/>
      <w:numFmt w:val="upperLetter"/>
      <w:lvlText w:val="%1."/>
      <w:lvlJc w:val="left"/>
      <w:pPr>
        <w:tabs>
          <w:tab w:val="num" w:pos="390"/>
        </w:tabs>
        <w:ind w:left="390" w:hanging="39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CA54AB"/>
    <w:multiLevelType w:val="multilevel"/>
    <w:tmpl w:val="BAA0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E0011"/>
    <w:multiLevelType w:val="hybridMultilevel"/>
    <w:tmpl w:val="76C4B47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B8D4E1A"/>
    <w:multiLevelType w:val="hybridMultilevel"/>
    <w:tmpl w:val="4586710C"/>
    <w:lvl w:ilvl="0" w:tplc="00DA12B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400E0B8D"/>
    <w:multiLevelType w:val="hybridMultilevel"/>
    <w:tmpl w:val="AA6A53D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F36F80"/>
    <w:multiLevelType w:val="hybridMultilevel"/>
    <w:tmpl w:val="B37E6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97694"/>
    <w:multiLevelType w:val="hybridMultilevel"/>
    <w:tmpl w:val="C1D0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02D08"/>
    <w:multiLevelType w:val="singleLevel"/>
    <w:tmpl w:val="7B249A0E"/>
    <w:lvl w:ilvl="0">
      <w:start w:val="1"/>
      <w:numFmt w:val="decimal"/>
      <w:lvlText w:val="%1."/>
      <w:lvlJc w:val="left"/>
      <w:pPr>
        <w:tabs>
          <w:tab w:val="num" w:pos="540"/>
        </w:tabs>
        <w:ind w:left="540" w:hanging="540"/>
      </w:pPr>
      <w:rPr>
        <w:rFonts w:hint="default"/>
      </w:rPr>
    </w:lvl>
  </w:abstractNum>
  <w:abstractNum w:abstractNumId="20" w15:restartNumberingAfterBreak="0">
    <w:nsid w:val="44E24D5E"/>
    <w:multiLevelType w:val="hybridMultilevel"/>
    <w:tmpl w:val="D144B41A"/>
    <w:lvl w:ilvl="0" w:tplc="BAACDFCA">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7AC43B1"/>
    <w:multiLevelType w:val="hybridMultilevel"/>
    <w:tmpl w:val="F21C9AFA"/>
    <w:lvl w:ilvl="0" w:tplc="0409000B">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15:restartNumberingAfterBreak="0">
    <w:nsid w:val="489821ED"/>
    <w:multiLevelType w:val="hybridMultilevel"/>
    <w:tmpl w:val="6DD4C670"/>
    <w:lvl w:ilvl="0" w:tplc="B11AB4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302B1"/>
    <w:multiLevelType w:val="hybridMultilevel"/>
    <w:tmpl w:val="DAF8D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BBE0B89"/>
    <w:multiLevelType w:val="hybridMultilevel"/>
    <w:tmpl w:val="34364B08"/>
    <w:lvl w:ilvl="0" w:tplc="AF1448C6">
      <w:start w:val="6"/>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CC004B7"/>
    <w:multiLevelType w:val="hybridMultilevel"/>
    <w:tmpl w:val="28B0454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E6103B"/>
    <w:multiLevelType w:val="hybridMultilevel"/>
    <w:tmpl w:val="7BB8DCB2"/>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9329E"/>
    <w:multiLevelType w:val="hybridMultilevel"/>
    <w:tmpl w:val="2B968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BB091E"/>
    <w:multiLevelType w:val="hybridMultilevel"/>
    <w:tmpl w:val="53E27F1C"/>
    <w:lvl w:ilvl="0" w:tplc="F536D8EC">
      <w:start w:val="7"/>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CEE2AD7"/>
    <w:multiLevelType w:val="hybridMultilevel"/>
    <w:tmpl w:val="B2D6476E"/>
    <w:lvl w:ilvl="0" w:tplc="374CE31E">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FC23715"/>
    <w:multiLevelType w:val="hybridMultilevel"/>
    <w:tmpl w:val="7896B26E"/>
    <w:lvl w:ilvl="0" w:tplc="0409000D">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1" w15:restartNumberingAfterBreak="0">
    <w:nsid w:val="72951522"/>
    <w:multiLevelType w:val="singleLevel"/>
    <w:tmpl w:val="EE32AEAC"/>
    <w:lvl w:ilvl="0">
      <w:start w:val="5"/>
      <w:numFmt w:val="decimal"/>
      <w:lvlText w:val="%1."/>
      <w:lvlJc w:val="left"/>
      <w:pPr>
        <w:tabs>
          <w:tab w:val="num" w:pos="540"/>
        </w:tabs>
        <w:ind w:left="540" w:hanging="540"/>
      </w:pPr>
      <w:rPr>
        <w:rFonts w:hint="default"/>
      </w:rPr>
    </w:lvl>
  </w:abstractNum>
  <w:abstractNum w:abstractNumId="32" w15:restartNumberingAfterBreak="0">
    <w:nsid w:val="7C312B19"/>
    <w:multiLevelType w:val="singleLevel"/>
    <w:tmpl w:val="1CCE7EDC"/>
    <w:lvl w:ilvl="0">
      <w:start w:val="5"/>
      <w:numFmt w:val="decimal"/>
      <w:lvlText w:val="%1."/>
      <w:lvlJc w:val="left"/>
      <w:pPr>
        <w:tabs>
          <w:tab w:val="num" w:pos="720"/>
        </w:tabs>
        <w:ind w:left="720" w:hanging="720"/>
      </w:pPr>
      <w:rPr>
        <w:rFonts w:hint="default"/>
      </w:rPr>
    </w:lvl>
  </w:abstractNum>
  <w:num w:numId="1">
    <w:abstractNumId w:val="5"/>
  </w:num>
  <w:num w:numId="2">
    <w:abstractNumId w:val="31"/>
  </w:num>
  <w:num w:numId="3">
    <w:abstractNumId w:val="19"/>
  </w:num>
  <w:num w:numId="4">
    <w:abstractNumId w:val="32"/>
  </w:num>
  <w:num w:numId="5">
    <w:abstractNumId w:val="0"/>
  </w:num>
  <w:num w:numId="6">
    <w:abstractNumId w:val="15"/>
  </w:num>
  <w:num w:numId="7">
    <w:abstractNumId w:val="20"/>
  </w:num>
  <w:num w:numId="8">
    <w:abstractNumId w:val="25"/>
  </w:num>
  <w:num w:numId="9">
    <w:abstractNumId w:val="23"/>
  </w:num>
  <w:num w:numId="10">
    <w:abstractNumId w:val="11"/>
  </w:num>
  <w:num w:numId="11">
    <w:abstractNumId w:val="16"/>
  </w:num>
  <w:num w:numId="12">
    <w:abstractNumId w:val="10"/>
  </w:num>
  <w:num w:numId="13">
    <w:abstractNumId w:val="8"/>
  </w:num>
  <w:num w:numId="14">
    <w:abstractNumId w:val="3"/>
  </w:num>
  <w:num w:numId="15">
    <w:abstractNumId w:val="14"/>
  </w:num>
  <w:num w:numId="16">
    <w:abstractNumId w:val="29"/>
  </w:num>
  <w:num w:numId="17">
    <w:abstractNumId w:val="27"/>
  </w:num>
  <w:num w:numId="18">
    <w:abstractNumId w:val="9"/>
  </w:num>
  <w:num w:numId="19">
    <w:abstractNumId w:val="24"/>
  </w:num>
  <w:num w:numId="20">
    <w:abstractNumId w:val="28"/>
  </w:num>
  <w:num w:numId="21">
    <w:abstractNumId w:val="6"/>
  </w:num>
  <w:num w:numId="22">
    <w:abstractNumId w:val="1"/>
  </w:num>
  <w:num w:numId="23">
    <w:abstractNumId w:val="12"/>
  </w:num>
  <w:num w:numId="24">
    <w:abstractNumId w:val="21"/>
  </w:num>
  <w:num w:numId="25">
    <w:abstractNumId w:val="30"/>
  </w:num>
  <w:num w:numId="26">
    <w:abstractNumId w:val="13"/>
  </w:num>
  <w:num w:numId="27">
    <w:abstractNumId w:val="2"/>
  </w:num>
  <w:num w:numId="28">
    <w:abstractNumId w:val="26"/>
  </w:num>
  <w:num w:numId="29">
    <w:abstractNumId w:val="4"/>
  </w:num>
  <w:num w:numId="30">
    <w:abstractNumId w:val="18"/>
  </w:num>
  <w:num w:numId="31">
    <w:abstractNumId w:val="17"/>
  </w:num>
  <w:num w:numId="32">
    <w:abstractNumId w:val="2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F1"/>
    <w:rsid w:val="00003455"/>
    <w:rsid w:val="00007B18"/>
    <w:rsid w:val="00023C84"/>
    <w:rsid w:val="000345E6"/>
    <w:rsid w:val="00041FDC"/>
    <w:rsid w:val="00071D50"/>
    <w:rsid w:val="000B4A0A"/>
    <w:rsid w:val="000C7123"/>
    <w:rsid w:val="000D4E12"/>
    <w:rsid w:val="000F42C0"/>
    <w:rsid w:val="001456D0"/>
    <w:rsid w:val="001501C7"/>
    <w:rsid w:val="00191E00"/>
    <w:rsid w:val="001B7E17"/>
    <w:rsid w:val="001E4FFB"/>
    <w:rsid w:val="001F5F7C"/>
    <w:rsid w:val="001F7A75"/>
    <w:rsid w:val="00207FF8"/>
    <w:rsid w:val="00215CFE"/>
    <w:rsid w:val="002178F3"/>
    <w:rsid w:val="00223099"/>
    <w:rsid w:val="002415F1"/>
    <w:rsid w:val="00244AF0"/>
    <w:rsid w:val="002469C6"/>
    <w:rsid w:val="0026068C"/>
    <w:rsid w:val="002D6E4C"/>
    <w:rsid w:val="002E1DC9"/>
    <w:rsid w:val="002E459D"/>
    <w:rsid w:val="00300FA8"/>
    <w:rsid w:val="0030641D"/>
    <w:rsid w:val="00367D8D"/>
    <w:rsid w:val="003A298E"/>
    <w:rsid w:val="003B39C6"/>
    <w:rsid w:val="003D5A2E"/>
    <w:rsid w:val="004248F1"/>
    <w:rsid w:val="00431338"/>
    <w:rsid w:val="0044733F"/>
    <w:rsid w:val="0047619B"/>
    <w:rsid w:val="00484DE1"/>
    <w:rsid w:val="004917BA"/>
    <w:rsid w:val="0049766E"/>
    <w:rsid w:val="004C2C28"/>
    <w:rsid w:val="004D57E2"/>
    <w:rsid w:val="004E483B"/>
    <w:rsid w:val="0051298C"/>
    <w:rsid w:val="00550333"/>
    <w:rsid w:val="00570BD8"/>
    <w:rsid w:val="00572CA1"/>
    <w:rsid w:val="005C383E"/>
    <w:rsid w:val="005C41C2"/>
    <w:rsid w:val="005D54A8"/>
    <w:rsid w:val="005D6209"/>
    <w:rsid w:val="005F231D"/>
    <w:rsid w:val="00604DED"/>
    <w:rsid w:val="00614901"/>
    <w:rsid w:val="00625C7C"/>
    <w:rsid w:val="006433E2"/>
    <w:rsid w:val="00652DB2"/>
    <w:rsid w:val="006607FF"/>
    <w:rsid w:val="006656A0"/>
    <w:rsid w:val="00681244"/>
    <w:rsid w:val="006847EC"/>
    <w:rsid w:val="006A57E9"/>
    <w:rsid w:val="006B7C32"/>
    <w:rsid w:val="006C027D"/>
    <w:rsid w:val="006E5B24"/>
    <w:rsid w:val="006F368C"/>
    <w:rsid w:val="006F46F4"/>
    <w:rsid w:val="006F6195"/>
    <w:rsid w:val="007100C5"/>
    <w:rsid w:val="007269A5"/>
    <w:rsid w:val="00753BC8"/>
    <w:rsid w:val="007746D2"/>
    <w:rsid w:val="00776DE6"/>
    <w:rsid w:val="00781EA0"/>
    <w:rsid w:val="007867E9"/>
    <w:rsid w:val="0079386C"/>
    <w:rsid w:val="007A552C"/>
    <w:rsid w:val="007B5431"/>
    <w:rsid w:val="007C611E"/>
    <w:rsid w:val="007E7A16"/>
    <w:rsid w:val="00805BEA"/>
    <w:rsid w:val="00807B84"/>
    <w:rsid w:val="008825AE"/>
    <w:rsid w:val="00885C33"/>
    <w:rsid w:val="008D064D"/>
    <w:rsid w:val="009218E4"/>
    <w:rsid w:val="009250B1"/>
    <w:rsid w:val="00942CE9"/>
    <w:rsid w:val="00954E85"/>
    <w:rsid w:val="00963246"/>
    <w:rsid w:val="009643DB"/>
    <w:rsid w:val="00964C8F"/>
    <w:rsid w:val="0097315F"/>
    <w:rsid w:val="00994A98"/>
    <w:rsid w:val="009F5DAE"/>
    <w:rsid w:val="00A0604E"/>
    <w:rsid w:val="00A37A7E"/>
    <w:rsid w:val="00A727B3"/>
    <w:rsid w:val="00A76EE5"/>
    <w:rsid w:val="00A825BA"/>
    <w:rsid w:val="00A84DA1"/>
    <w:rsid w:val="00A9039A"/>
    <w:rsid w:val="00A91C92"/>
    <w:rsid w:val="00AC4BE0"/>
    <w:rsid w:val="00B02B31"/>
    <w:rsid w:val="00B0772A"/>
    <w:rsid w:val="00B4265E"/>
    <w:rsid w:val="00B464A1"/>
    <w:rsid w:val="00B504A8"/>
    <w:rsid w:val="00B52015"/>
    <w:rsid w:val="00B57CEA"/>
    <w:rsid w:val="00B61F2A"/>
    <w:rsid w:val="00B634D2"/>
    <w:rsid w:val="00B6724B"/>
    <w:rsid w:val="00B709B1"/>
    <w:rsid w:val="00B71524"/>
    <w:rsid w:val="00B76491"/>
    <w:rsid w:val="00B848D9"/>
    <w:rsid w:val="00BC563A"/>
    <w:rsid w:val="00BE2910"/>
    <w:rsid w:val="00BE461F"/>
    <w:rsid w:val="00BF07BC"/>
    <w:rsid w:val="00C44115"/>
    <w:rsid w:val="00C72212"/>
    <w:rsid w:val="00C75E7A"/>
    <w:rsid w:val="00C8668E"/>
    <w:rsid w:val="00CC2E7D"/>
    <w:rsid w:val="00D0124A"/>
    <w:rsid w:val="00D20B16"/>
    <w:rsid w:val="00D22512"/>
    <w:rsid w:val="00D33EAC"/>
    <w:rsid w:val="00D473AE"/>
    <w:rsid w:val="00D546D7"/>
    <w:rsid w:val="00D57AFA"/>
    <w:rsid w:val="00D85368"/>
    <w:rsid w:val="00DB66EC"/>
    <w:rsid w:val="00DD4C5B"/>
    <w:rsid w:val="00DF443C"/>
    <w:rsid w:val="00DF55CB"/>
    <w:rsid w:val="00E23780"/>
    <w:rsid w:val="00E55EB5"/>
    <w:rsid w:val="00E62058"/>
    <w:rsid w:val="00E71734"/>
    <w:rsid w:val="00E71C6D"/>
    <w:rsid w:val="00EA309A"/>
    <w:rsid w:val="00EA7ECF"/>
    <w:rsid w:val="00ED73CF"/>
    <w:rsid w:val="00EE5274"/>
    <w:rsid w:val="00EF0C5A"/>
    <w:rsid w:val="00F1309F"/>
    <w:rsid w:val="00F17180"/>
    <w:rsid w:val="00F271C7"/>
    <w:rsid w:val="00F322A5"/>
    <w:rsid w:val="00F43564"/>
    <w:rsid w:val="00F45DF1"/>
    <w:rsid w:val="00F55F21"/>
    <w:rsid w:val="00F56064"/>
    <w:rsid w:val="00F76332"/>
    <w:rsid w:val="00F8491C"/>
    <w:rsid w:val="00F926E4"/>
    <w:rsid w:val="00FA1F18"/>
    <w:rsid w:val="00FC2B74"/>
    <w:rsid w:val="00FC4E2F"/>
    <w:rsid w:val="00FE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8F763"/>
  <w15:docId w15:val="{ECF4339A-5393-44FC-8579-C5B48297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AU"/>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numPr>
        <w:numId w:val="1"/>
      </w:numPr>
      <w:outlineLvl w:val="1"/>
    </w:pPr>
    <w:rPr>
      <w:lang w:val="en-US"/>
    </w:rPr>
  </w:style>
  <w:style w:type="paragraph" w:styleId="Heading3">
    <w:name w:val="heading 3"/>
    <w:basedOn w:val="Normal"/>
    <w:next w:val="Normal"/>
    <w:qFormat/>
    <w:pPr>
      <w:keepNext/>
      <w:spacing w:before="240" w:after="60"/>
      <w:outlineLvl w:val="2"/>
    </w:pPr>
    <w:rPr>
      <w:b/>
      <w:lang w:val="en-US"/>
    </w:rPr>
  </w:style>
  <w:style w:type="paragraph" w:styleId="Heading4">
    <w:name w:val="heading 4"/>
    <w:basedOn w:val="Normal"/>
    <w:next w:val="Normal"/>
    <w:link w:val="Heading4Char"/>
    <w:qFormat/>
    <w:pPr>
      <w:keepNext/>
      <w:ind w:firstLine="720"/>
      <w:outlineLvl w:val="3"/>
    </w:pPr>
    <w:rPr>
      <w:b/>
      <w:bCs/>
      <w:u w:val="single"/>
    </w:rPr>
  </w:style>
  <w:style w:type="paragraph" w:styleId="Heading5">
    <w:name w:val="heading 5"/>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y1">
    <w:name w:val="Mary1"/>
    <w:basedOn w:val="Normal"/>
    <w:pPr>
      <w:tabs>
        <w:tab w:val="left" w:pos="-5760"/>
        <w:tab w:val="left" w:pos="-5670"/>
        <w:tab w:val="left" w:pos="-1980"/>
        <w:tab w:val="left" w:pos="-1800"/>
        <w:tab w:val="left" w:pos="-1080"/>
        <w:tab w:val="left" w:pos="-720"/>
        <w:tab w:val="left" w:pos="-180"/>
        <w:tab w:val="left" w:pos="-90"/>
        <w:tab w:val="left" w:pos="0"/>
        <w:tab w:val="left" w:pos="180"/>
        <w:tab w:val="left" w:pos="270"/>
        <w:tab w:val="left" w:pos="360"/>
        <w:tab w:val="left" w:pos="450"/>
        <w:tab w:val="left" w:pos="540"/>
        <w:tab w:val="left" w:pos="750"/>
        <w:tab w:val="left" w:pos="800"/>
        <w:tab w:val="left" w:pos="800"/>
        <w:tab w:val="left" w:pos="1260"/>
        <w:tab w:val="left" w:pos="2880"/>
        <w:tab w:val="left" w:pos="2970"/>
        <w:tab w:val="right" w:pos="3378"/>
        <w:tab w:val="left" w:pos="3600"/>
        <w:tab w:val="left" w:pos="3690"/>
        <w:tab w:val="center" w:pos="4560"/>
        <w:tab w:val="right" w:pos="4818"/>
        <w:tab w:val="left" w:pos="5760"/>
        <w:tab w:val="right" w:pos="6202"/>
        <w:tab w:val="left" w:pos="750"/>
        <w:tab w:val="left" w:pos="6570"/>
        <w:tab w:val="right" w:pos="6946"/>
        <w:tab w:val="left" w:pos="705"/>
        <w:tab w:val="right" w:pos="8640"/>
        <w:tab w:val="right" w:pos="9202"/>
        <w:tab w:val="right" w:pos="10372"/>
        <w:tab w:val="left" w:pos="11340"/>
        <w:tab w:val="left" w:pos="11610"/>
      </w:tabs>
      <w:suppressAutoHyphens/>
      <w:spacing w:before="90" w:after="54" w:line="240" w:lineRule="atLeast"/>
    </w:pPr>
    <w:rPr>
      <w:b/>
      <w:smallCaps/>
      <w:spacing w:val="-3"/>
      <w:position w:val="-12"/>
      <w:lang w:val="en-US"/>
    </w:rPr>
  </w:style>
  <w:style w:type="paragraph" w:customStyle="1" w:styleId="TitlePage">
    <w:name w:val="Title Page"/>
    <w:basedOn w:val="Heading1"/>
    <w:pPr>
      <w:jc w:val="center"/>
    </w:pPr>
    <w:rPr>
      <w:rFonts w:ascii="Bodoni-DTC" w:hAnsi="Bodoni-DTC"/>
      <w:sz w:val="48"/>
      <w:lang w:val="en-US"/>
    </w:rPr>
  </w:style>
  <w:style w:type="paragraph" w:customStyle="1" w:styleId="TitlePageSubs">
    <w:name w:val="Title Page Subs"/>
    <w:basedOn w:val="TitlePage"/>
    <w:rPr>
      <w:sz w:val="32"/>
    </w:rPr>
  </w:style>
  <w:style w:type="paragraph" w:customStyle="1" w:styleId="LabTitle">
    <w:name w:val="Lab Title"/>
    <w:basedOn w:val="Heading1"/>
    <w:rPr>
      <w:rFonts w:ascii="Times New Roman" w:hAnsi="Times New Roman"/>
      <w:smallCaps/>
      <w:lang w:val="en-US"/>
    </w:rPr>
  </w:style>
  <w:style w:type="paragraph" w:customStyle="1" w:styleId="LabHeader">
    <w:name w:val="Lab Header"/>
    <w:basedOn w:val="LabTitle"/>
    <w:link w:val="LabHeaderChar"/>
    <w:pPr>
      <w:ind w:firstLine="360"/>
    </w:pPr>
    <w:rPr>
      <w:sz w:val="24"/>
      <w:u w:val="words"/>
    </w:rPr>
  </w:style>
  <w:style w:type="paragraph" w:customStyle="1" w:styleId="Caption1">
    <w:name w:val="Caption1"/>
    <w:basedOn w:val="LabHeader"/>
    <w:rPr>
      <w:b w:val="0"/>
      <w:smallCaps w:val="0"/>
      <w:u w:val="none"/>
    </w:rPr>
  </w:style>
  <w:style w:type="paragraph" w:customStyle="1" w:styleId="Numberedtext">
    <w:name w:val="Numbered text"/>
    <w:basedOn w:val="BodyText"/>
    <w:pPr>
      <w:spacing w:before="240"/>
      <w:ind w:left="540" w:hanging="540"/>
      <w:jc w:val="left"/>
    </w:pPr>
    <w:rPr>
      <w:color w:val="000000"/>
    </w:rPr>
  </w:style>
  <w:style w:type="paragraph" w:styleId="BodyText">
    <w:name w:val="Body Text"/>
    <w:basedOn w:val="Normal"/>
    <w:autoRedefine/>
    <w:rsid w:val="004D57E2"/>
    <w:pPr>
      <w:tabs>
        <w:tab w:val="left" w:pos="720"/>
      </w:tabs>
      <w:jc w:val="both"/>
    </w:pPr>
  </w:style>
  <w:style w:type="paragraph" w:styleId="BodyText2">
    <w:name w:val="Body Text 2"/>
    <w:basedOn w:val="Normal"/>
    <w:pPr>
      <w:suppressAutoHyphens/>
      <w:jc w:val="both"/>
    </w:pPr>
    <w:rPr>
      <w:b/>
      <w:bCs/>
      <w:spacing w:val="-3"/>
      <w:u w:val="single"/>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20"/>
    </w:pPr>
    <w:rPr>
      <w:b/>
      <w:bCs/>
    </w:rPr>
  </w:style>
  <w:style w:type="paragraph" w:styleId="BodyTextIndent2">
    <w:name w:val="Body Text Indent 2"/>
    <w:basedOn w:val="Normal"/>
    <w:pPr>
      <w:ind w:left="1080" w:hanging="360"/>
    </w:pPr>
  </w:style>
  <w:style w:type="paragraph" w:styleId="BodyText3">
    <w:name w:val="Body Text 3"/>
    <w:basedOn w:val="Normal"/>
    <w:pPr>
      <w:jc w:val="both"/>
    </w:pPr>
    <w:rPr>
      <w:u w:val="single"/>
    </w:rPr>
  </w:style>
  <w:style w:type="paragraph" w:styleId="BodyTextIndent3">
    <w:name w:val="Body Text Indent 3"/>
    <w:basedOn w:val="Normal"/>
    <w:pPr>
      <w:ind w:left="720"/>
      <w:jc w:val="both"/>
    </w:pPr>
  </w:style>
  <w:style w:type="paragraph" w:styleId="NormalWeb">
    <w:name w:val="Normal (Web)"/>
    <w:basedOn w:val="Normal"/>
    <w:uiPriority w:val="99"/>
    <w:rsid w:val="0097315F"/>
    <w:pPr>
      <w:spacing w:before="100" w:beforeAutospacing="1" w:after="100" w:afterAutospacing="1"/>
    </w:pPr>
    <w:rPr>
      <w:szCs w:val="24"/>
      <w:lang w:val="en-US"/>
    </w:rPr>
  </w:style>
  <w:style w:type="paragraph" w:customStyle="1" w:styleId="NormalText">
    <w:name w:val="Normal Text"/>
    <w:rsid w:val="00F43564"/>
    <w:pPr>
      <w:widowControl w:val="0"/>
      <w:autoSpaceDE w:val="0"/>
      <w:autoSpaceDN w:val="0"/>
      <w:adjustRightInd w:val="0"/>
    </w:pPr>
    <w:rPr>
      <w:color w:val="000000"/>
    </w:rPr>
  </w:style>
  <w:style w:type="character" w:styleId="Hyperlink">
    <w:name w:val="Hyperlink"/>
    <w:basedOn w:val="DefaultParagraphFont"/>
    <w:rsid w:val="00F926E4"/>
    <w:rPr>
      <w:color w:val="0000FF"/>
      <w:u w:val="single"/>
    </w:rPr>
  </w:style>
  <w:style w:type="character" w:customStyle="1" w:styleId="toctoggle">
    <w:name w:val="toctoggle"/>
    <w:basedOn w:val="DefaultParagraphFont"/>
    <w:rsid w:val="00F926E4"/>
  </w:style>
  <w:style w:type="character" w:customStyle="1" w:styleId="tocnumber2">
    <w:name w:val="tocnumber2"/>
    <w:basedOn w:val="DefaultParagraphFont"/>
    <w:rsid w:val="00F926E4"/>
  </w:style>
  <w:style w:type="character" w:customStyle="1" w:styleId="toctext">
    <w:name w:val="toctext"/>
    <w:basedOn w:val="DefaultParagraphFont"/>
    <w:rsid w:val="00F926E4"/>
  </w:style>
  <w:style w:type="character" w:customStyle="1" w:styleId="editsection">
    <w:name w:val="editsection"/>
    <w:basedOn w:val="DefaultParagraphFont"/>
    <w:rsid w:val="00F926E4"/>
  </w:style>
  <w:style w:type="character" w:customStyle="1" w:styleId="mw-headline">
    <w:name w:val="mw-headline"/>
    <w:basedOn w:val="DefaultParagraphFont"/>
    <w:rsid w:val="00F926E4"/>
  </w:style>
  <w:style w:type="table" w:styleId="TableGrid">
    <w:name w:val="Table Grid"/>
    <w:basedOn w:val="TableNormal"/>
    <w:rsid w:val="005F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4A8"/>
    <w:rPr>
      <w:rFonts w:ascii="Tahoma" w:hAnsi="Tahoma" w:cs="Tahoma"/>
      <w:sz w:val="16"/>
      <w:szCs w:val="16"/>
    </w:rPr>
  </w:style>
  <w:style w:type="character" w:customStyle="1" w:styleId="BalloonTextChar">
    <w:name w:val="Balloon Text Char"/>
    <w:basedOn w:val="DefaultParagraphFont"/>
    <w:link w:val="BalloonText"/>
    <w:uiPriority w:val="99"/>
    <w:semiHidden/>
    <w:rsid w:val="00B504A8"/>
    <w:rPr>
      <w:rFonts w:ascii="Tahoma" w:hAnsi="Tahoma" w:cs="Tahoma"/>
      <w:sz w:val="16"/>
      <w:szCs w:val="16"/>
      <w:lang w:val="en-AU"/>
    </w:rPr>
  </w:style>
  <w:style w:type="character" w:customStyle="1" w:styleId="Heading4Char">
    <w:name w:val="Heading 4 Char"/>
    <w:basedOn w:val="DefaultParagraphFont"/>
    <w:link w:val="Heading4"/>
    <w:rsid w:val="002E1DC9"/>
    <w:rPr>
      <w:b/>
      <w:bCs/>
      <w:sz w:val="24"/>
      <w:u w:val="single"/>
      <w:lang w:val="en-AU"/>
    </w:rPr>
  </w:style>
  <w:style w:type="character" w:styleId="BookTitle">
    <w:name w:val="Book Title"/>
    <w:basedOn w:val="DefaultParagraphFont"/>
    <w:uiPriority w:val="33"/>
    <w:qFormat/>
    <w:rsid w:val="006C027D"/>
    <w:rPr>
      <w:b/>
      <w:bCs/>
      <w:smallCaps/>
      <w:spacing w:val="5"/>
    </w:rPr>
  </w:style>
  <w:style w:type="character" w:customStyle="1" w:styleId="LabHeaderChar">
    <w:name w:val="Lab Header Char"/>
    <w:link w:val="LabHeader"/>
    <w:rsid w:val="002178F3"/>
    <w:rPr>
      <w:b/>
      <w:smallCaps/>
      <w:kern w:val="28"/>
      <w:sz w:val="24"/>
      <w:u w:val="words"/>
    </w:rPr>
  </w:style>
  <w:style w:type="paragraph" w:styleId="NoSpacing">
    <w:name w:val="No Spacing"/>
    <w:uiPriority w:val="1"/>
    <w:qFormat/>
    <w:rsid w:val="002178F3"/>
    <w:rPr>
      <w:sz w:val="24"/>
      <w:szCs w:val="24"/>
    </w:rPr>
  </w:style>
  <w:style w:type="paragraph" w:styleId="ListParagraph">
    <w:name w:val="List Paragraph"/>
    <w:basedOn w:val="Normal"/>
    <w:uiPriority w:val="34"/>
    <w:qFormat/>
    <w:rsid w:val="00367D8D"/>
    <w:pPr>
      <w:ind w:left="720"/>
      <w:contextualSpacing/>
    </w:pPr>
  </w:style>
  <w:style w:type="character" w:styleId="PlaceholderText">
    <w:name w:val="Placeholder Text"/>
    <w:basedOn w:val="DefaultParagraphFont"/>
    <w:uiPriority w:val="99"/>
    <w:semiHidden/>
    <w:rsid w:val="00E23780"/>
    <w:rPr>
      <w:color w:val="808080"/>
    </w:rPr>
  </w:style>
  <w:style w:type="paragraph" w:styleId="Footer">
    <w:name w:val="footer"/>
    <w:basedOn w:val="Normal"/>
    <w:link w:val="FooterChar"/>
    <w:uiPriority w:val="99"/>
    <w:unhideWhenUsed/>
    <w:rsid w:val="00550333"/>
    <w:pPr>
      <w:tabs>
        <w:tab w:val="center" w:pos="4680"/>
        <w:tab w:val="right" w:pos="9360"/>
      </w:tabs>
    </w:pPr>
  </w:style>
  <w:style w:type="character" w:customStyle="1" w:styleId="FooterChar">
    <w:name w:val="Footer Char"/>
    <w:basedOn w:val="DefaultParagraphFont"/>
    <w:link w:val="Footer"/>
    <w:uiPriority w:val="99"/>
    <w:rsid w:val="00550333"/>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460496">
      <w:bodyDiv w:val="1"/>
      <w:marLeft w:val="0"/>
      <w:marRight w:val="0"/>
      <w:marTop w:val="0"/>
      <w:marBottom w:val="0"/>
      <w:divBdr>
        <w:top w:val="none" w:sz="0" w:space="0" w:color="auto"/>
        <w:left w:val="none" w:sz="0" w:space="0" w:color="auto"/>
        <w:bottom w:val="none" w:sz="0" w:space="0" w:color="auto"/>
        <w:right w:val="none" w:sz="0" w:space="0" w:color="auto"/>
      </w:divBdr>
    </w:div>
    <w:div w:id="1519545320">
      <w:bodyDiv w:val="1"/>
      <w:marLeft w:val="0"/>
      <w:marRight w:val="0"/>
      <w:marTop w:val="0"/>
      <w:marBottom w:val="0"/>
      <w:divBdr>
        <w:top w:val="none" w:sz="0" w:space="0" w:color="auto"/>
        <w:left w:val="none" w:sz="0" w:space="0" w:color="auto"/>
        <w:bottom w:val="none" w:sz="0" w:space="0" w:color="auto"/>
        <w:right w:val="none" w:sz="0" w:space="0" w:color="auto"/>
      </w:divBdr>
      <w:divsChild>
        <w:div w:id="1637568053">
          <w:marLeft w:val="0"/>
          <w:marRight w:val="0"/>
          <w:marTop w:val="0"/>
          <w:marBottom w:val="0"/>
          <w:divBdr>
            <w:top w:val="none" w:sz="0" w:space="0" w:color="auto"/>
            <w:left w:val="none" w:sz="0" w:space="0" w:color="auto"/>
            <w:bottom w:val="none" w:sz="0" w:space="0" w:color="auto"/>
            <w:right w:val="none" w:sz="0" w:space="0" w:color="auto"/>
          </w:divBdr>
          <w:divsChild>
            <w:div w:id="2005207153">
              <w:marLeft w:val="0"/>
              <w:marRight w:val="0"/>
              <w:marTop w:val="0"/>
              <w:marBottom w:val="0"/>
              <w:divBdr>
                <w:top w:val="none" w:sz="0" w:space="0" w:color="auto"/>
                <w:left w:val="none" w:sz="0" w:space="0" w:color="auto"/>
                <w:bottom w:val="none" w:sz="0" w:space="0" w:color="auto"/>
                <w:right w:val="none" w:sz="0" w:space="0" w:color="auto"/>
              </w:divBdr>
              <w:divsChild>
                <w:div w:id="573854248">
                  <w:marLeft w:val="2928"/>
                  <w:marRight w:val="0"/>
                  <w:marTop w:val="720"/>
                  <w:marBottom w:val="0"/>
                  <w:divBdr>
                    <w:top w:val="none" w:sz="0" w:space="0" w:color="auto"/>
                    <w:left w:val="none" w:sz="0" w:space="0" w:color="auto"/>
                    <w:bottom w:val="none" w:sz="0" w:space="0" w:color="auto"/>
                    <w:right w:val="none" w:sz="0" w:space="0" w:color="auto"/>
                  </w:divBdr>
                  <w:divsChild>
                    <w:div w:id="1306008699">
                      <w:marLeft w:val="2928"/>
                      <w:marRight w:val="0"/>
                      <w:marTop w:val="720"/>
                      <w:marBottom w:val="0"/>
                      <w:divBdr>
                        <w:top w:val="none" w:sz="0" w:space="0" w:color="auto"/>
                        <w:left w:val="none" w:sz="0" w:space="0" w:color="auto"/>
                        <w:bottom w:val="none" w:sz="0" w:space="0" w:color="auto"/>
                        <w:right w:val="none" w:sz="0" w:space="0" w:color="auto"/>
                      </w:divBdr>
                      <w:divsChild>
                        <w:div w:id="154225849">
                          <w:marLeft w:val="0"/>
                          <w:marRight w:val="0"/>
                          <w:marTop w:val="0"/>
                          <w:marBottom w:val="0"/>
                          <w:divBdr>
                            <w:top w:val="none" w:sz="0" w:space="0" w:color="auto"/>
                            <w:left w:val="none" w:sz="0" w:space="0" w:color="auto"/>
                            <w:bottom w:val="none" w:sz="0" w:space="0" w:color="auto"/>
                            <w:right w:val="none" w:sz="0" w:space="0" w:color="auto"/>
                          </w:divBdr>
                          <w:divsChild>
                            <w:div w:id="672684218">
                              <w:marLeft w:val="0"/>
                              <w:marRight w:val="0"/>
                              <w:marTop w:val="0"/>
                              <w:marBottom w:val="0"/>
                              <w:divBdr>
                                <w:top w:val="none" w:sz="0" w:space="0" w:color="auto"/>
                                <w:left w:val="none" w:sz="0" w:space="0" w:color="auto"/>
                                <w:bottom w:val="none" w:sz="0" w:space="0" w:color="auto"/>
                                <w:right w:val="none" w:sz="0" w:space="0" w:color="auto"/>
                              </w:divBdr>
                              <w:divsChild>
                                <w:div w:id="1423987452">
                                  <w:marLeft w:val="0"/>
                                  <w:marRight w:val="0"/>
                                  <w:marTop w:val="0"/>
                                  <w:marBottom w:val="0"/>
                                  <w:divBdr>
                                    <w:top w:val="none" w:sz="0" w:space="0" w:color="auto"/>
                                    <w:left w:val="none" w:sz="0" w:space="0" w:color="auto"/>
                                    <w:bottom w:val="none" w:sz="0" w:space="0" w:color="auto"/>
                                    <w:right w:val="none" w:sz="0" w:space="0" w:color="auto"/>
                                  </w:divBdr>
                                  <w:divsChild>
                                    <w:div w:id="7247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7267">
                          <w:marLeft w:val="0"/>
                          <w:marRight w:val="0"/>
                          <w:marTop w:val="0"/>
                          <w:marBottom w:val="0"/>
                          <w:divBdr>
                            <w:top w:val="none" w:sz="0" w:space="0" w:color="auto"/>
                            <w:left w:val="none" w:sz="0" w:space="0" w:color="auto"/>
                            <w:bottom w:val="none" w:sz="0" w:space="0" w:color="auto"/>
                            <w:right w:val="none" w:sz="0" w:space="0" w:color="auto"/>
                          </w:divBdr>
                          <w:divsChild>
                            <w:div w:id="1222061803">
                              <w:marLeft w:val="0"/>
                              <w:marRight w:val="0"/>
                              <w:marTop w:val="0"/>
                              <w:marBottom w:val="0"/>
                              <w:divBdr>
                                <w:top w:val="none" w:sz="0" w:space="0" w:color="auto"/>
                                <w:left w:val="none" w:sz="0" w:space="0" w:color="auto"/>
                                <w:bottom w:val="none" w:sz="0" w:space="0" w:color="auto"/>
                                <w:right w:val="none" w:sz="0" w:space="0" w:color="auto"/>
                              </w:divBdr>
                              <w:divsChild>
                                <w:div w:id="714432177">
                                  <w:marLeft w:val="0"/>
                                  <w:marRight w:val="0"/>
                                  <w:marTop w:val="0"/>
                                  <w:marBottom w:val="0"/>
                                  <w:divBdr>
                                    <w:top w:val="none" w:sz="0" w:space="0" w:color="auto"/>
                                    <w:left w:val="none" w:sz="0" w:space="0" w:color="auto"/>
                                    <w:bottom w:val="none" w:sz="0" w:space="0" w:color="auto"/>
                                    <w:right w:val="none" w:sz="0" w:space="0" w:color="auto"/>
                                  </w:divBdr>
                                  <w:divsChild>
                                    <w:div w:id="2042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51055">
                          <w:marLeft w:val="0"/>
                          <w:marRight w:val="0"/>
                          <w:marTop w:val="0"/>
                          <w:marBottom w:val="0"/>
                          <w:divBdr>
                            <w:top w:val="none" w:sz="0" w:space="0" w:color="auto"/>
                            <w:left w:val="none" w:sz="0" w:space="0" w:color="auto"/>
                            <w:bottom w:val="none" w:sz="0" w:space="0" w:color="auto"/>
                            <w:right w:val="none" w:sz="0" w:space="0" w:color="auto"/>
                          </w:divBdr>
                          <w:divsChild>
                            <w:div w:id="1727408405">
                              <w:marLeft w:val="0"/>
                              <w:marRight w:val="0"/>
                              <w:marTop w:val="0"/>
                              <w:marBottom w:val="0"/>
                              <w:divBdr>
                                <w:top w:val="none" w:sz="0" w:space="0" w:color="auto"/>
                                <w:left w:val="none" w:sz="0" w:space="0" w:color="auto"/>
                                <w:bottom w:val="none" w:sz="0" w:space="0" w:color="auto"/>
                                <w:right w:val="none" w:sz="0" w:space="0" w:color="auto"/>
                              </w:divBdr>
                              <w:divsChild>
                                <w:div w:id="1201743837">
                                  <w:marLeft w:val="0"/>
                                  <w:marRight w:val="0"/>
                                  <w:marTop w:val="0"/>
                                  <w:marBottom w:val="0"/>
                                  <w:divBdr>
                                    <w:top w:val="none" w:sz="0" w:space="0" w:color="auto"/>
                                    <w:left w:val="none" w:sz="0" w:space="0" w:color="auto"/>
                                    <w:bottom w:val="none" w:sz="0" w:space="0" w:color="auto"/>
                                    <w:right w:val="none" w:sz="0" w:space="0" w:color="auto"/>
                                  </w:divBdr>
                                  <w:divsChild>
                                    <w:div w:id="6627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64747">
                          <w:marLeft w:val="0"/>
                          <w:marRight w:val="0"/>
                          <w:marTop w:val="0"/>
                          <w:marBottom w:val="0"/>
                          <w:divBdr>
                            <w:top w:val="none" w:sz="0" w:space="0" w:color="auto"/>
                            <w:left w:val="none" w:sz="0" w:space="0" w:color="auto"/>
                            <w:bottom w:val="none" w:sz="0" w:space="0" w:color="auto"/>
                            <w:right w:val="none" w:sz="0" w:space="0" w:color="auto"/>
                          </w:divBdr>
                          <w:divsChild>
                            <w:div w:id="861821633">
                              <w:marLeft w:val="0"/>
                              <w:marRight w:val="0"/>
                              <w:marTop w:val="0"/>
                              <w:marBottom w:val="0"/>
                              <w:divBdr>
                                <w:top w:val="none" w:sz="0" w:space="0" w:color="auto"/>
                                <w:left w:val="none" w:sz="0" w:space="0" w:color="auto"/>
                                <w:bottom w:val="none" w:sz="0" w:space="0" w:color="auto"/>
                                <w:right w:val="none" w:sz="0" w:space="0" w:color="auto"/>
                              </w:divBdr>
                              <w:divsChild>
                                <w:div w:id="1294017256">
                                  <w:marLeft w:val="0"/>
                                  <w:marRight w:val="0"/>
                                  <w:marTop w:val="0"/>
                                  <w:marBottom w:val="0"/>
                                  <w:divBdr>
                                    <w:top w:val="none" w:sz="0" w:space="0" w:color="auto"/>
                                    <w:left w:val="none" w:sz="0" w:space="0" w:color="auto"/>
                                    <w:bottom w:val="none" w:sz="0" w:space="0" w:color="auto"/>
                                    <w:right w:val="none" w:sz="0" w:space="0" w:color="auto"/>
                                  </w:divBdr>
                                  <w:divsChild>
                                    <w:div w:id="5240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999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8</Pages>
  <Words>1927</Words>
  <Characters>9278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UNITS, ESTIMATES, AND Data Studio</vt:lpstr>
    </vt:vector>
  </TitlesOfParts>
  <Company>George Mason University</Company>
  <LinksUpToDate>false</LinksUpToDate>
  <CharactersWithSpaces>11183</CharactersWithSpaces>
  <SharedDoc>false</SharedDoc>
  <HLinks>
    <vt:vector size="6" baseType="variant">
      <vt:variant>
        <vt:i4>2687077</vt:i4>
      </vt:variant>
      <vt:variant>
        <vt:i4>21</vt:i4>
      </vt:variant>
      <vt:variant>
        <vt:i4>0</vt:i4>
      </vt:variant>
      <vt:variant>
        <vt:i4>5</vt:i4>
      </vt:variant>
      <vt:variant>
        <vt:lpwstr>http://www.weather.com/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UNITS, ESTIMATES, AND Data Studio</dc:title>
  <dc:creator>mary</dc:creator>
  <cp:lastModifiedBy>Deven Combs</cp:lastModifiedBy>
  <cp:revision>55</cp:revision>
  <cp:lastPrinted>2019-08-17T18:59:00Z</cp:lastPrinted>
  <dcterms:created xsi:type="dcterms:W3CDTF">2019-08-17T18:14:00Z</dcterms:created>
  <dcterms:modified xsi:type="dcterms:W3CDTF">2020-04-01T19:44:00Z</dcterms:modified>
</cp:coreProperties>
</file>